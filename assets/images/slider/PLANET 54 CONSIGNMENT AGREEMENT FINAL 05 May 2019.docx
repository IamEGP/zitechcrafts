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696" w:rsidRPr="008D1D3E" w:rsidRDefault="00D96696" w:rsidP="00BC4BAE">
      <w:pPr>
        <w:pStyle w:val="m8648632496560131538p1"/>
        <w:spacing w:before="0" w:beforeAutospacing="0" w:after="0" w:afterAutospacing="0" w:line="360" w:lineRule="auto"/>
        <w:jc w:val="center"/>
        <w:rPr>
          <w:rFonts w:ascii="Arial Narrow" w:hAnsi="Arial Narrow" w:cs="Arial"/>
          <w:color w:val="222222"/>
          <w:shd w:val="clear" w:color="auto" w:fill="FFFFFF"/>
          <w:rPrChange w:id="0" w:author="Hazel Chikara" w:date="2021-03-27T22:34:00Z">
            <w:rPr>
              <w:rFonts w:ascii="Arial" w:hAnsi="Arial" w:cs="Arial"/>
              <w:color w:val="222222"/>
              <w:sz w:val="20"/>
              <w:szCs w:val="20"/>
              <w:shd w:val="clear" w:color="auto" w:fill="FFFFFF"/>
            </w:rPr>
          </w:rPrChange>
        </w:rPr>
      </w:pPr>
      <w:r w:rsidRPr="008D1D3E">
        <w:rPr>
          <w:rFonts w:ascii="Arial Narrow" w:hAnsi="Arial Narrow" w:cs="Arial"/>
          <w:color w:val="222222"/>
          <w:shd w:val="clear" w:color="auto" w:fill="FFFFFF"/>
          <w:rPrChange w:id="1" w:author="Hazel Chikara" w:date="2021-03-27T22:34:00Z">
            <w:rPr>
              <w:rFonts w:ascii="Arial" w:hAnsi="Arial" w:cs="Arial"/>
              <w:color w:val="222222"/>
              <w:sz w:val="20"/>
              <w:szCs w:val="20"/>
              <w:shd w:val="clear" w:color="auto" w:fill="FFFFFF"/>
            </w:rPr>
          </w:rPrChange>
        </w:rPr>
        <w:t>CONSIGNMENT AGREEMENT</w:t>
      </w:r>
    </w:p>
    <w:p w:rsidR="00D96696" w:rsidRPr="008D1D3E" w:rsidRDefault="00D96696" w:rsidP="00BC4BAE">
      <w:pPr>
        <w:pStyle w:val="m8648632496560131538p1"/>
        <w:spacing w:before="0" w:beforeAutospacing="0" w:after="0" w:afterAutospacing="0" w:line="360" w:lineRule="auto"/>
        <w:rPr>
          <w:rFonts w:ascii="Arial Narrow" w:hAnsi="Arial Narrow" w:cs="Arial"/>
          <w:color w:val="222222"/>
          <w:rPrChange w:id="2" w:author="Hazel Chikara" w:date="2021-03-27T22:34:00Z">
            <w:rPr>
              <w:rFonts w:ascii="Arial" w:hAnsi="Arial" w:cs="Arial"/>
              <w:color w:val="222222"/>
              <w:sz w:val="20"/>
              <w:szCs w:val="20"/>
            </w:rPr>
          </w:rPrChange>
        </w:rPr>
      </w:pPr>
    </w:p>
    <w:p w:rsidR="00801A34" w:rsidRPr="008D1D3E" w:rsidRDefault="00D96696" w:rsidP="00BC4BAE">
      <w:pPr>
        <w:pStyle w:val="m8648632496560131538p2"/>
        <w:spacing w:before="0" w:beforeAutospacing="0" w:after="0" w:afterAutospacing="0" w:line="360" w:lineRule="auto"/>
        <w:jc w:val="center"/>
        <w:rPr>
          <w:rStyle w:val="m8648632496560131538s2"/>
          <w:rFonts w:ascii="Arial Narrow" w:hAnsi="Arial Narrow" w:cs="Arial"/>
          <w:color w:val="222222"/>
          <w:rPrChange w:id="3" w:author="Hazel Chikara" w:date="2021-03-27T22:34:00Z">
            <w:rPr>
              <w:rStyle w:val="m8648632496560131538s2"/>
              <w:rFonts w:ascii="Arial" w:hAnsi="Arial" w:cs="Arial"/>
              <w:color w:val="222222"/>
              <w:sz w:val="20"/>
              <w:szCs w:val="20"/>
            </w:rPr>
          </w:rPrChange>
        </w:rPr>
      </w:pPr>
      <w:r w:rsidRPr="008D1D3E">
        <w:rPr>
          <w:rStyle w:val="m8648632496560131538s2"/>
          <w:rFonts w:ascii="Arial Narrow" w:hAnsi="Arial Narrow" w:cs="Arial"/>
          <w:color w:val="222222"/>
          <w:rPrChange w:id="4" w:author="Hazel Chikara" w:date="2021-03-27T22:34:00Z">
            <w:rPr>
              <w:rStyle w:val="m8648632496560131538s2"/>
              <w:rFonts w:ascii="Arial" w:hAnsi="Arial" w:cs="Arial"/>
              <w:color w:val="222222"/>
              <w:sz w:val="20"/>
              <w:szCs w:val="20"/>
            </w:rPr>
          </w:rPrChange>
        </w:rPr>
        <w:t>This Sale of</w:t>
      </w:r>
      <w:r w:rsidR="00987C6C" w:rsidRPr="008D1D3E">
        <w:rPr>
          <w:rStyle w:val="m8648632496560131538s2"/>
          <w:rFonts w:ascii="Arial Narrow" w:hAnsi="Arial Narrow" w:cs="Arial"/>
          <w:color w:val="222222"/>
          <w:rPrChange w:id="5" w:author="Hazel Chikara" w:date="2021-03-27T22:34:00Z">
            <w:rPr>
              <w:rStyle w:val="m8648632496560131538s2"/>
              <w:rFonts w:ascii="Arial" w:hAnsi="Arial" w:cs="Arial"/>
              <w:color w:val="222222"/>
              <w:sz w:val="20"/>
              <w:szCs w:val="20"/>
            </w:rPr>
          </w:rPrChange>
        </w:rPr>
        <w:t xml:space="preserve"> Goods on Consignment </w:t>
      </w:r>
      <w:r w:rsidRPr="008D1D3E">
        <w:rPr>
          <w:rStyle w:val="m8648632496560131538s2"/>
          <w:rFonts w:ascii="Arial Narrow" w:hAnsi="Arial Narrow" w:cs="Arial"/>
          <w:color w:val="222222"/>
          <w:rPrChange w:id="6" w:author="Hazel Chikara" w:date="2021-03-27T22:34:00Z">
            <w:rPr>
              <w:rStyle w:val="m8648632496560131538s2"/>
              <w:rFonts w:ascii="Arial" w:hAnsi="Arial" w:cs="Arial"/>
              <w:color w:val="222222"/>
              <w:sz w:val="20"/>
              <w:szCs w:val="20"/>
            </w:rPr>
          </w:rPrChange>
        </w:rPr>
        <w:t xml:space="preserve">("Agreement") </w:t>
      </w:r>
    </w:p>
    <w:p w:rsidR="00801A34" w:rsidRPr="008D1D3E" w:rsidRDefault="00600A51" w:rsidP="00BC4BAE">
      <w:pPr>
        <w:pStyle w:val="m8648632496560131538p2"/>
        <w:spacing w:before="0" w:beforeAutospacing="0" w:after="0" w:afterAutospacing="0" w:line="360" w:lineRule="auto"/>
        <w:jc w:val="center"/>
        <w:rPr>
          <w:rStyle w:val="m8648632496560131538s2"/>
          <w:rFonts w:ascii="Arial Narrow" w:hAnsi="Arial Narrow" w:cs="Arial"/>
          <w:color w:val="222222"/>
          <w:rPrChange w:id="7" w:author="Hazel Chikara" w:date="2021-03-27T22:34:00Z">
            <w:rPr>
              <w:rStyle w:val="m8648632496560131538s2"/>
              <w:rFonts w:ascii="Arial" w:hAnsi="Arial" w:cs="Arial"/>
              <w:color w:val="222222"/>
              <w:sz w:val="20"/>
              <w:szCs w:val="20"/>
            </w:rPr>
          </w:rPrChange>
        </w:rPr>
      </w:pPr>
      <w:proofErr w:type="gramStart"/>
      <w:r w:rsidRPr="008D1D3E">
        <w:rPr>
          <w:rStyle w:val="m8648632496560131538s2"/>
          <w:rFonts w:ascii="Arial Narrow" w:hAnsi="Arial Narrow" w:cs="Arial"/>
          <w:color w:val="222222"/>
          <w:rPrChange w:id="8" w:author="Hazel Chikara" w:date="2021-03-27T22:34:00Z">
            <w:rPr>
              <w:rStyle w:val="m8648632496560131538s2"/>
              <w:rFonts w:ascii="Arial" w:hAnsi="Arial" w:cs="Arial"/>
              <w:color w:val="222222"/>
              <w:sz w:val="20"/>
              <w:szCs w:val="20"/>
            </w:rPr>
          </w:rPrChange>
        </w:rPr>
        <w:t>is</w:t>
      </w:r>
      <w:proofErr w:type="gramEnd"/>
      <w:r w:rsidRPr="008D1D3E">
        <w:rPr>
          <w:rStyle w:val="m8648632496560131538s2"/>
          <w:rFonts w:ascii="Arial Narrow" w:hAnsi="Arial Narrow" w:cs="Arial"/>
          <w:color w:val="222222"/>
          <w:rPrChange w:id="9" w:author="Hazel Chikara" w:date="2021-03-27T22:34:00Z">
            <w:rPr>
              <w:rStyle w:val="m8648632496560131538s2"/>
              <w:rFonts w:ascii="Arial" w:hAnsi="Arial" w:cs="Arial"/>
              <w:color w:val="222222"/>
              <w:sz w:val="20"/>
              <w:szCs w:val="20"/>
            </w:rPr>
          </w:rPrChange>
        </w:rPr>
        <w:t xml:space="preserve"> made and effective this 26 March 2021</w:t>
      </w:r>
      <w:r w:rsidR="00D96696" w:rsidRPr="008D1D3E">
        <w:rPr>
          <w:rStyle w:val="m8648632496560131538s2"/>
          <w:rFonts w:ascii="Arial Narrow" w:hAnsi="Arial Narrow" w:cs="Arial"/>
          <w:color w:val="222222"/>
          <w:rPrChange w:id="10" w:author="Hazel Chikara" w:date="2021-03-27T22:34:00Z">
            <w:rPr>
              <w:rStyle w:val="m8648632496560131538s2"/>
              <w:rFonts w:ascii="Arial" w:hAnsi="Arial" w:cs="Arial"/>
              <w:color w:val="222222"/>
              <w:sz w:val="20"/>
              <w:szCs w:val="20"/>
            </w:rPr>
          </w:rPrChange>
        </w:rPr>
        <w:t xml:space="preserve">, </w:t>
      </w:r>
    </w:p>
    <w:p w:rsidR="00801A34" w:rsidRPr="008D1D3E" w:rsidRDefault="00600A51" w:rsidP="00BC4BAE">
      <w:pPr>
        <w:pStyle w:val="m8648632496560131538p2"/>
        <w:spacing w:before="0" w:beforeAutospacing="0" w:after="0" w:afterAutospacing="0" w:line="360" w:lineRule="auto"/>
        <w:jc w:val="center"/>
        <w:rPr>
          <w:rStyle w:val="m8648632496560131538s2"/>
          <w:rFonts w:ascii="Arial Narrow" w:hAnsi="Arial Narrow" w:cs="Arial"/>
          <w:color w:val="222222"/>
          <w:rPrChange w:id="11" w:author="Hazel Chikara" w:date="2021-03-27T22:34:00Z">
            <w:rPr>
              <w:rStyle w:val="m8648632496560131538s2"/>
              <w:rFonts w:ascii="Arial" w:hAnsi="Arial" w:cs="Arial"/>
              <w:color w:val="222222"/>
              <w:sz w:val="20"/>
              <w:szCs w:val="20"/>
            </w:rPr>
          </w:rPrChange>
        </w:rPr>
      </w:pPr>
      <w:proofErr w:type="gramStart"/>
      <w:r w:rsidRPr="008D1D3E">
        <w:rPr>
          <w:rStyle w:val="m8648632496560131538s2"/>
          <w:rFonts w:ascii="Arial Narrow" w:hAnsi="Arial Narrow" w:cs="Arial"/>
          <w:color w:val="222222"/>
          <w:rPrChange w:id="12" w:author="Hazel Chikara" w:date="2021-03-27T22:34:00Z">
            <w:rPr>
              <w:rStyle w:val="m8648632496560131538s2"/>
              <w:rFonts w:ascii="Arial" w:hAnsi="Arial" w:cs="Arial"/>
              <w:color w:val="222222"/>
              <w:sz w:val="20"/>
              <w:szCs w:val="20"/>
            </w:rPr>
          </w:rPrChange>
        </w:rPr>
        <w:t>by</w:t>
      </w:r>
      <w:proofErr w:type="gramEnd"/>
      <w:r w:rsidRPr="008D1D3E">
        <w:rPr>
          <w:rStyle w:val="m8648632496560131538s2"/>
          <w:rFonts w:ascii="Arial Narrow" w:hAnsi="Arial Narrow" w:cs="Arial"/>
          <w:color w:val="222222"/>
          <w:rPrChange w:id="13" w:author="Hazel Chikara" w:date="2021-03-27T22:34:00Z">
            <w:rPr>
              <w:rStyle w:val="m8648632496560131538s2"/>
              <w:rFonts w:ascii="Arial" w:hAnsi="Arial" w:cs="Arial"/>
              <w:color w:val="222222"/>
              <w:sz w:val="20"/>
              <w:szCs w:val="20"/>
            </w:rPr>
          </w:rPrChange>
        </w:rPr>
        <w:t xml:space="preserve"> </w:t>
      </w:r>
      <w:r w:rsidR="00D96696" w:rsidRPr="008D1D3E">
        <w:rPr>
          <w:rStyle w:val="m8648632496560131538s2"/>
          <w:rFonts w:ascii="Arial Narrow" w:hAnsi="Arial Narrow" w:cs="Arial"/>
          <w:color w:val="222222"/>
          <w:rPrChange w:id="14" w:author="Hazel Chikara" w:date="2021-03-27T22:34:00Z">
            <w:rPr>
              <w:rStyle w:val="m8648632496560131538s2"/>
              <w:rFonts w:ascii="Arial" w:hAnsi="Arial" w:cs="Arial"/>
              <w:color w:val="222222"/>
              <w:sz w:val="20"/>
              <w:szCs w:val="20"/>
            </w:rPr>
          </w:rPrChange>
        </w:rPr>
        <w:t>and between</w:t>
      </w:r>
    </w:p>
    <w:p w:rsidR="00801A34" w:rsidRPr="008D1D3E" w:rsidRDefault="00600A51" w:rsidP="00BC4BAE">
      <w:pPr>
        <w:pStyle w:val="m8648632496560131538p2"/>
        <w:spacing w:before="0" w:beforeAutospacing="0" w:after="0" w:afterAutospacing="0" w:line="360" w:lineRule="auto"/>
        <w:jc w:val="center"/>
        <w:rPr>
          <w:rStyle w:val="m8648632496560131538s2"/>
          <w:rFonts w:ascii="Arial Narrow" w:hAnsi="Arial Narrow" w:cs="Arial"/>
          <w:color w:val="222222"/>
          <w:rPrChange w:id="15" w:author="Hazel Chikara" w:date="2021-03-27T22:34:00Z">
            <w:rPr>
              <w:rStyle w:val="m8648632496560131538s2"/>
              <w:rFonts w:ascii="Arial" w:hAnsi="Arial" w:cs="Arial"/>
              <w:color w:val="222222"/>
              <w:sz w:val="20"/>
              <w:szCs w:val="20"/>
            </w:rPr>
          </w:rPrChange>
        </w:rPr>
      </w:pPr>
      <w:r w:rsidRPr="008D1D3E">
        <w:rPr>
          <w:rStyle w:val="m8648632496560131538s2"/>
          <w:rFonts w:ascii="Arial Narrow" w:hAnsi="Arial Narrow" w:cs="Arial"/>
          <w:color w:val="222222"/>
          <w:rPrChange w:id="16" w:author="Hazel Chikara" w:date="2021-03-27T22:34:00Z">
            <w:rPr>
              <w:rStyle w:val="m8648632496560131538s2"/>
              <w:rFonts w:ascii="Arial" w:hAnsi="Arial" w:cs="Arial"/>
              <w:color w:val="222222"/>
              <w:sz w:val="20"/>
              <w:szCs w:val="20"/>
            </w:rPr>
          </w:rPrChange>
        </w:rPr>
        <w:t>BRAND SKA</w:t>
      </w:r>
      <w:r w:rsidR="00D96696" w:rsidRPr="008D1D3E">
        <w:rPr>
          <w:rStyle w:val="m8648632496560131538s2"/>
          <w:rFonts w:ascii="Arial Narrow" w:hAnsi="Arial Narrow" w:cs="Arial"/>
          <w:color w:val="222222"/>
          <w:rPrChange w:id="17" w:author="Hazel Chikara" w:date="2021-03-27T22:34:00Z">
            <w:rPr>
              <w:rStyle w:val="m8648632496560131538s2"/>
              <w:rFonts w:ascii="Arial" w:hAnsi="Arial" w:cs="Arial"/>
              <w:color w:val="222222"/>
              <w:sz w:val="20"/>
              <w:szCs w:val="20"/>
            </w:rPr>
          </w:rPrChange>
        </w:rPr>
        <w:t xml:space="preserve"> ("Consignor") </w:t>
      </w:r>
    </w:p>
    <w:p w:rsidR="00801A34" w:rsidRPr="008D1D3E" w:rsidRDefault="00D96696" w:rsidP="00BC4BAE">
      <w:pPr>
        <w:pStyle w:val="m8648632496560131538p2"/>
        <w:spacing w:before="0" w:beforeAutospacing="0" w:after="0" w:afterAutospacing="0" w:line="360" w:lineRule="auto"/>
        <w:jc w:val="center"/>
        <w:rPr>
          <w:rStyle w:val="m8648632496560131538s2"/>
          <w:rFonts w:ascii="Arial Narrow" w:hAnsi="Arial Narrow" w:cs="Arial"/>
          <w:color w:val="222222"/>
          <w:rPrChange w:id="18" w:author="Hazel Chikara" w:date="2021-03-27T22:34:00Z">
            <w:rPr>
              <w:rStyle w:val="m8648632496560131538s2"/>
              <w:rFonts w:ascii="Arial" w:hAnsi="Arial" w:cs="Arial"/>
              <w:color w:val="222222"/>
              <w:sz w:val="20"/>
              <w:szCs w:val="20"/>
            </w:rPr>
          </w:rPrChange>
        </w:rPr>
      </w:pPr>
      <w:proofErr w:type="gramStart"/>
      <w:r w:rsidRPr="008D1D3E">
        <w:rPr>
          <w:rStyle w:val="m8648632496560131538s2"/>
          <w:rFonts w:ascii="Arial Narrow" w:hAnsi="Arial Narrow" w:cs="Arial"/>
          <w:color w:val="222222"/>
          <w:rPrChange w:id="19" w:author="Hazel Chikara" w:date="2021-03-27T22:34:00Z">
            <w:rPr>
              <w:rStyle w:val="m8648632496560131538s2"/>
              <w:rFonts w:ascii="Arial" w:hAnsi="Arial" w:cs="Arial"/>
              <w:color w:val="222222"/>
              <w:sz w:val="20"/>
              <w:szCs w:val="20"/>
            </w:rPr>
          </w:rPrChange>
        </w:rPr>
        <w:t>and</w:t>
      </w:r>
      <w:proofErr w:type="gramEnd"/>
      <w:r w:rsidRPr="008D1D3E">
        <w:rPr>
          <w:rStyle w:val="m8648632496560131538s2"/>
          <w:rFonts w:ascii="Arial Narrow" w:hAnsi="Arial Narrow" w:cs="Arial"/>
          <w:color w:val="222222"/>
          <w:rPrChange w:id="20" w:author="Hazel Chikara" w:date="2021-03-27T22:34:00Z">
            <w:rPr>
              <w:rStyle w:val="m8648632496560131538s2"/>
              <w:rFonts w:ascii="Arial" w:hAnsi="Arial" w:cs="Arial"/>
              <w:color w:val="222222"/>
              <w:sz w:val="20"/>
              <w:szCs w:val="20"/>
            </w:rPr>
          </w:rPrChange>
        </w:rPr>
        <w:t xml:space="preserve"> </w:t>
      </w:r>
    </w:p>
    <w:p w:rsidR="00D96696" w:rsidRPr="008D1D3E" w:rsidRDefault="00801A34" w:rsidP="00BC4BAE">
      <w:pPr>
        <w:pStyle w:val="m8648632496560131538p2"/>
        <w:spacing w:before="0" w:beforeAutospacing="0" w:after="0" w:afterAutospacing="0" w:line="360" w:lineRule="auto"/>
        <w:jc w:val="center"/>
        <w:rPr>
          <w:rStyle w:val="m8648632496560131538s2"/>
          <w:rFonts w:ascii="Arial Narrow" w:hAnsi="Arial Narrow" w:cs="Arial"/>
          <w:color w:val="222222"/>
          <w:rPrChange w:id="21" w:author="Hazel Chikara" w:date="2021-03-27T22:34:00Z">
            <w:rPr>
              <w:rStyle w:val="m8648632496560131538s2"/>
              <w:rFonts w:ascii="Arial" w:hAnsi="Arial" w:cs="Arial"/>
              <w:color w:val="222222"/>
              <w:sz w:val="20"/>
              <w:szCs w:val="20"/>
            </w:rPr>
          </w:rPrChange>
        </w:rPr>
      </w:pPr>
      <w:r w:rsidRPr="008D1D3E">
        <w:rPr>
          <w:rStyle w:val="m8648632496560131538s2"/>
          <w:rFonts w:ascii="Arial Narrow" w:hAnsi="Arial Narrow" w:cs="Arial"/>
          <w:color w:val="222222"/>
          <w:rPrChange w:id="22" w:author="Hazel Chikara" w:date="2021-03-27T22:34:00Z">
            <w:rPr>
              <w:rStyle w:val="m8648632496560131538s2"/>
              <w:rFonts w:ascii="Arial" w:hAnsi="Arial" w:cs="Arial"/>
              <w:color w:val="222222"/>
              <w:sz w:val="20"/>
              <w:szCs w:val="20"/>
            </w:rPr>
          </w:rPrChange>
        </w:rPr>
        <w:t>PLANET 54</w:t>
      </w:r>
      <w:r w:rsidR="00D96696" w:rsidRPr="008D1D3E">
        <w:rPr>
          <w:rStyle w:val="m8648632496560131538s2"/>
          <w:rFonts w:ascii="Arial Narrow" w:hAnsi="Arial Narrow" w:cs="Arial"/>
          <w:color w:val="222222"/>
          <w:rPrChange w:id="23" w:author="Hazel Chikara" w:date="2021-03-27T22:34:00Z">
            <w:rPr>
              <w:rStyle w:val="m8648632496560131538s2"/>
              <w:rFonts w:ascii="Arial" w:hAnsi="Arial" w:cs="Arial"/>
              <w:color w:val="222222"/>
              <w:sz w:val="20"/>
              <w:szCs w:val="20"/>
            </w:rPr>
          </w:rPrChange>
        </w:rPr>
        <w:t xml:space="preserve"> ("Consignee")</w:t>
      </w:r>
    </w:p>
    <w:p w:rsidR="005A38AB" w:rsidRPr="008D1D3E" w:rsidRDefault="005A38AB" w:rsidP="00BC4BAE">
      <w:pPr>
        <w:pStyle w:val="m8648632496560131538p2"/>
        <w:spacing w:before="0" w:beforeAutospacing="0" w:after="0" w:afterAutospacing="0" w:line="360" w:lineRule="auto"/>
        <w:jc w:val="center"/>
        <w:rPr>
          <w:rStyle w:val="m8648632496560131538s2"/>
          <w:rFonts w:ascii="Arial Narrow" w:hAnsi="Arial Narrow" w:cs="Arial"/>
          <w:color w:val="222222"/>
          <w:rPrChange w:id="24" w:author="Hazel Chikara" w:date="2021-03-27T22:34:00Z">
            <w:rPr>
              <w:rStyle w:val="m8648632496560131538s2"/>
              <w:rFonts w:ascii="Arial" w:hAnsi="Arial" w:cs="Arial"/>
              <w:color w:val="222222"/>
              <w:sz w:val="20"/>
              <w:szCs w:val="20"/>
            </w:rPr>
          </w:rPrChange>
        </w:rPr>
      </w:pPr>
    </w:p>
    <w:p w:rsidR="005A38AB" w:rsidRPr="008D1D3E" w:rsidRDefault="005A38AB" w:rsidP="00BC4BAE">
      <w:pPr>
        <w:pStyle w:val="m8648632496560131538p2"/>
        <w:spacing w:before="0" w:beforeAutospacing="0" w:after="0" w:afterAutospacing="0" w:line="360" w:lineRule="auto"/>
        <w:jc w:val="center"/>
        <w:rPr>
          <w:rStyle w:val="m8648632496560131538s2"/>
          <w:rFonts w:ascii="Arial Narrow" w:hAnsi="Arial Narrow" w:cs="Arial"/>
          <w:color w:val="222222"/>
          <w:rPrChange w:id="25" w:author="Hazel Chikara" w:date="2021-03-27T22:34:00Z">
            <w:rPr>
              <w:rStyle w:val="m8648632496560131538s2"/>
              <w:rFonts w:ascii="Arial" w:hAnsi="Arial" w:cs="Arial"/>
              <w:color w:val="222222"/>
              <w:sz w:val="20"/>
              <w:szCs w:val="20"/>
            </w:rPr>
          </w:rPrChange>
        </w:rPr>
      </w:pPr>
    </w:p>
    <w:p w:rsidR="00D96696" w:rsidRPr="008D1D3E" w:rsidRDefault="00D96696" w:rsidP="00BC4BAE">
      <w:pPr>
        <w:pStyle w:val="m8648632496560131538p2"/>
        <w:spacing w:before="0" w:beforeAutospacing="0" w:after="0" w:afterAutospacing="0" w:line="360" w:lineRule="auto"/>
        <w:rPr>
          <w:rStyle w:val="m8648632496560131538s2"/>
          <w:rFonts w:ascii="Arial Narrow" w:hAnsi="Arial Narrow" w:cs="Arial"/>
          <w:color w:val="222222"/>
          <w:rPrChange w:id="26" w:author="Hazel Chikara" w:date="2021-03-27T22:34:00Z">
            <w:rPr>
              <w:rStyle w:val="m8648632496560131538s2"/>
              <w:rFonts w:ascii="Arial" w:hAnsi="Arial" w:cs="Arial"/>
              <w:color w:val="222222"/>
              <w:sz w:val="20"/>
              <w:szCs w:val="20"/>
            </w:rPr>
          </w:rPrChange>
        </w:rPr>
      </w:pPr>
    </w:p>
    <w:p w:rsidR="00D96696" w:rsidRPr="008D1D3E" w:rsidRDefault="00D96696" w:rsidP="00BB2F66">
      <w:pPr>
        <w:pStyle w:val="m8648632496560131538p3"/>
        <w:spacing w:before="0" w:beforeAutospacing="0" w:after="0" w:afterAutospacing="0" w:line="360" w:lineRule="auto"/>
        <w:rPr>
          <w:rFonts w:ascii="Arial Narrow" w:hAnsi="Arial Narrow" w:cs="Arial"/>
          <w:color w:val="222222"/>
          <w:rPrChange w:id="27" w:author="Hazel Chikara" w:date="2021-03-27T22:34:00Z">
            <w:rPr>
              <w:rFonts w:ascii="Arial" w:hAnsi="Arial" w:cs="Arial"/>
              <w:color w:val="222222"/>
              <w:sz w:val="20"/>
              <w:szCs w:val="20"/>
            </w:rPr>
          </w:rPrChange>
        </w:rPr>
      </w:pPr>
      <w:r w:rsidRPr="008D1D3E">
        <w:rPr>
          <w:rStyle w:val="m8648632496560131538s4"/>
          <w:rFonts w:ascii="Arial Narrow" w:hAnsi="Arial Narrow" w:cs="Arial"/>
          <w:bCs/>
          <w:color w:val="222222"/>
          <w:rPrChange w:id="28" w:author="Hazel Chikara" w:date="2021-03-27T22:34:00Z">
            <w:rPr>
              <w:rStyle w:val="m8648632496560131538s4"/>
              <w:rFonts w:ascii="Arial" w:hAnsi="Arial" w:cs="Arial"/>
              <w:b/>
              <w:bCs/>
              <w:color w:val="222222"/>
              <w:sz w:val="20"/>
              <w:szCs w:val="20"/>
            </w:rPr>
          </w:rPrChange>
        </w:rPr>
        <w:t>NOW, THEREFORE</w:t>
      </w:r>
      <w:r w:rsidRPr="008D1D3E">
        <w:rPr>
          <w:rStyle w:val="m8648632496560131538s2"/>
          <w:rFonts w:ascii="Arial Narrow" w:hAnsi="Arial Narrow" w:cs="Arial"/>
          <w:color w:val="222222"/>
          <w:rPrChange w:id="29" w:author="Hazel Chikara" w:date="2021-03-27T22:34:00Z">
            <w:rPr>
              <w:rStyle w:val="m8648632496560131538s2"/>
              <w:rFonts w:ascii="Arial" w:hAnsi="Arial" w:cs="Arial"/>
              <w:color w:val="222222"/>
              <w:sz w:val="20"/>
              <w:szCs w:val="20"/>
            </w:rPr>
          </w:rPrChange>
        </w:rPr>
        <w:t>, it is agreed:</w:t>
      </w:r>
      <w:r w:rsidRPr="008D1D3E">
        <w:rPr>
          <w:rFonts w:ascii="Arial Narrow" w:hAnsi="Arial Narrow" w:cs="Arial"/>
          <w:color w:val="222222"/>
          <w:rPrChange w:id="30" w:author="Hazel Chikara" w:date="2021-03-27T22:34:00Z">
            <w:rPr>
              <w:rFonts w:ascii="Arial" w:hAnsi="Arial" w:cs="Arial"/>
              <w:color w:val="222222"/>
              <w:sz w:val="20"/>
              <w:szCs w:val="20"/>
            </w:rPr>
          </w:rPrChange>
        </w:rPr>
        <w:br/>
      </w:r>
    </w:p>
    <w:p w:rsidR="00D96696" w:rsidRPr="008D1D3E" w:rsidRDefault="00D96696" w:rsidP="00BC4BAE">
      <w:pPr>
        <w:pStyle w:val="m8648632496560131538p3"/>
        <w:spacing w:before="0" w:beforeAutospacing="0" w:after="0" w:afterAutospacing="0" w:line="360" w:lineRule="auto"/>
        <w:rPr>
          <w:rStyle w:val="m8648632496560131538s4"/>
          <w:rFonts w:ascii="Arial Narrow" w:hAnsi="Arial Narrow" w:cs="Arial"/>
          <w:bCs/>
          <w:color w:val="222222"/>
          <w:rPrChange w:id="31" w:author="Hazel Chikara" w:date="2021-03-27T22:34:00Z">
            <w:rPr>
              <w:rStyle w:val="m8648632496560131538s4"/>
              <w:rFonts w:ascii="Arial" w:hAnsi="Arial" w:cs="Arial"/>
              <w:b/>
              <w:bCs/>
              <w:color w:val="222222"/>
              <w:sz w:val="20"/>
              <w:szCs w:val="20"/>
            </w:rPr>
          </w:rPrChange>
        </w:rPr>
      </w:pPr>
      <w:r w:rsidRPr="008D1D3E">
        <w:rPr>
          <w:rStyle w:val="m8648632496560131538s4"/>
          <w:rFonts w:ascii="Arial Narrow" w:hAnsi="Arial Narrow" w:cs="Arial"/>
          <w:bCs/>
          <w:color w:val="222222"/>
          <w:rPrChange w:id="32" w:author="Hazel Chikara" w:date="2021-03-27T22:34:00Z">
            <w:rPr>
              <w:rStyle w:val="m8648632496560131538s4"/>
              <w:rFonts w:ascii="Arial" w:hAnsi="Arial" w:cs="Arial"/>
              <w:b/>
              <w:bCs/>
              <w:color w:val="222222"/>
              <w:sz w:val="20"/>
              <w:szCs w:val="20"/>
            </w:rPr>
          </w:rPrChange>
        </w:rPr>
        <w:t>1. </w:t>
      </w:r>
      <w:r w:rsidRPr="008D1D3E">
        <w:rPr>
          <w:rStyle w:val="m8648632496560131538apple-converted-space"/>
          <w:rFonts w:ascii="Arial Narrow" w:hAnsi="Arial Narrow" w:cs="Arial"/>
          <w:bCs/>
          <w:color w:val="222222"/>
          <w:rPrChange w:id="33" w:author="Hazel Chikara" w:date="2021-03-27T22:34:00Z">
            <w:rPr>
              <w:rStyle w:val="m8648632496560131538apple-converted-space"/>
              <w:rFonts w:ascii="Arial" w:hAnsi="Arial" w:cs="Arial"/>
              <w:b/>
              <w:bCs/>
              <w:color w:val="222222"/>
              <w:sz w:val="20"/>
              <w:szCs w:val="20"/>
            </w:rPr>
          </w:rPrChange>
        </w:rPr>
        <w:t> </w:t>
      </w:r>
      <w:r w:rsidRPr="008D1D3E">
        <w:rPr>
          <w:rStyle w:val="m8648632496560131538s4"/>
          <w:rFonts w:ascii="Arial Narrow" w:hAnsi="Arial Narrow" w:cs="Arial"/>
          <w:bCs/>
          <w:color w:val="222222"/>
          <w:rPrChange w:id="34" w:author="Hazel Chikara" w:date="2021-03-27T22:34:00Z">
            <w:rPr>
              <w:rStyle w:val="m8648632496560131538s4"/>
              <w:rFonts w:ascii="Arial" w:hAnsi="Arial" w:cs="Arial"/>
              <w:b/>
              <w:bCs/>
              <w:color w:val="222222"/>
              <w:sz w:val="20"/>
              <w:szCs w:val="20"/>
            </w:rPr>
          </w:rPrChange>
        </w:rPr>
        <w:t>Consignment of Goods</w:t>
      </w:r>
    </w:p>
    <w:p w:rsidR="00B81BBC" w:rsidRPr="008D1D3E" w:rsidRDefault="00B81BBC" w:rsidP="00BC4BAE">
      <w:pPr>
        <w:pStyle w:val="m8648632496560131538p3"/>
        <w:spacing w:before="0" w:beforeAutospacing="0" w:after="0" w:afterAutospacing="0" w:line="360" w:lineRule="auto"/>
        <w:rPr>
          <w:rFonts w:ascii="Arial Narrow" w:hAnsi="Arial Narrow" w:cs="Arial"/>
          <w:color w:val="222222"/>
          <w:rPrChange w:id="35" w:author="Hazel Chikara" w:date="2021-03-27T22:34:00Z">
            <w:rPr>
              <w:rFonts w:ascii="Arial" w:hAnsi="Arial" w:cs="Arial"/>
              <w:color w:val="222222"/>
              <w:sz w:val="20"/>
              <w:szCs w:val="20"/>
            </w:rPr>
          </w:rPrChange>
        </w:rPr>
      </w:pPr>
    </w:p>
    <w:p w:rsidR="00D96696" w:rsidRPr="008D1D3E" w:rsidRDefault="00D96696" w:rsidP="00BC4BAE">
      <w:pPr>
        <w:pStyle w:val="m8648632496560131538p3"/>
        <w:spacing w:before="0" w:beforeAutospacing="0" w:after="0" w:afterAutospacing="0" w:line="360" w:lineRule="auto"/>
        <w:rPr>
          <w:rStyle w:val="m8648632496560131538s2"/>
          <w:rFonts w:ascii="Arial Narrow" w:hAnsi="Arial Narrow" w:cs="Arial"/>
          <w:color w:val="222222"/>
          <w:rPrChange w:id="36" w:author="Hazel Chikara" w:date="2021-03-27T22:34:00Z">
            <w:rPr>
              <w:rStyle w:val="m8648632496560131538s2"/>
              <w:rFonts w:ascii="Arial" w:hAnsi="Arial" w:cs="Arial"/>
              <w:color w:val="222222"/>
              <w:sz w:val="20"/>
              <w:szCs w:val="20"/>
            </w:rPr>
          </w:rPrChange>
        </w:rPr>
      </w:pPr>
      <w:r w:rsidRPr="008D1D3E">
        <w:rPr>
          <w:rStyle w:val="m8648632496560131538s2"/>
          <w:rFonts w:ascii="Arial Narrow" w:hAnsi="Arial Narrow" w:cs="Arial"/>
          <w:color w:val="222222"/>
          <w:rPrChange w:id="37" w:author="Hazel Chikara" w:date="2021-03-27T22:34:00Z">
            <w:rPr>
              <w:rStyle w:val="m8648632496560131538s2"/>
              <w:rFonts w:ascii="Arial" w:hAnsi="Arial" w:cs="Arial"/>
              <w:color w:val="222222"/>
              <w:sz w:val="20"/>
              <w:szCs w:val="20"/>
            </w:rPr>
          </w:rPrChange>
        </w:rPr>
        <w:t xml:space="preserve">Consignor shall ship to Consignee, on consignment, the following described </w:t>
      </w:r>
      <w:r w:rsidR="00600A51" w:rsidRPr="008D1D3E">
        <w:rPr>
          <w:rStyle w:val="m8648632496560131538s2"/>
          <w:rFonts w:ascii="Arial Narrow" w:hAnsi="Arial Narrow" w:cs="Arial"/>
          <w:color w:val="222222"/>
          <w:rPrChange w:id="38" w:author="Hazel Chikara" w:date="2021-03-27T22:34:00Z">
            <w:rPr>
              <w:rStyle w:val="m8648632496560131538s2"/>
              <w:rFonts w:ascii="Arial" w:hAnsi="Arial" w:cs="Arial"/>
              <w:color w:val="222222"/>
              <w:sz w:val="20"/>
              <w:szCs w:val="20"/>
            </w:rPr>
          </w:rPrChange>
        </w:rPr>
        <w:t>Custom Designer Apparel</w:t>
      </w:r>
      <w:ins w:id="39" w:author="Hazel Chikara" w:date="2021-03-26T16:16:00Z">
        <w:r w:rsidR="0005095C" w:rsidRPr="008D1D3E">
          <w:rPr>
            <w:rStyle w:val="m8648632496560131538s2"/>
            <w:rFonts w:ascii="Arial Narrow" w:hAnsi="Arial Narrow" w:cs="Arial"/>
            <w:color w:val="222222"/>
            <w:rPrChange w:id="40" w:author="Hazel Chikara" w:date="2021-03-27T22:34:00Z">
              <w:rPr>
                <w:rStyle w:val="m8648632496560131538s2"/>
                <w:rFonts w:ascii="Arial" w:hAnsi="Arial" w:cs="Arial"/>
                <w:color w:val="222222"/>
                <w:sz w:val="20"/>
                <w:szCs w:val="20"/>
              </w:rPr>
            </w:rPrChange>
          </w:rPr>
          <w:t xml:space="preserve"> which shall </w:t>
        </w:r>
        <w:r w:rsidR="009B753E" w:rsidRPr="008D1D3E">
          <w:rPr>
            <w:rStyle w:val="m8648632496560131538s2"/>
            <w:rFonts w:ascii="Arial Narrow" w:hAnsi="Arial Narrow" w:cs="Arial"/>
            <w:color w:val="222222"/>
            <w:rPrChange w:id="41" w:author="Hazel Chikara" w:date="2021-03-27T22:34:00Z">
              <w:rPr>
                <w:rStyle w:val="m8648632496560131538s2"/>
                <w:rFonts w:ascii="Arial" w:hAnsi="Arial" w:cs="Arial"/>
                <w:color w:val="222222"/>
                <w:sz w:val="20"/>
                <w:szCs w:val="20"/>
              </w:rPr>
            </w:rPrChange>
          </w:rPr>
          <w:t>here forth</w:t>
        </w:r>
        <w:r w:rsidR="0005095C" w:rsidRPr="008D1D3E">
          <w:rPr>
            <w:rStyle w:val="m8648632496560131538s2"/>
            <w:rFonts w:ascii="Arial Narrow" w:hAnsi="Arial Narrow" w:cs="Arial"/>
            <w:color w:val="222222"/>
            <w:rPrChange w:id="42" w:author="Hazel Chikara" w:date="2021-03-27T22:34:00Z">
              <w:rPr>
                <w:rStyle w:val="m8648632496560131538s2"/>
                <w:rFonts w:ascii="Arial" w:hAnsi="Arial" w:cs="Arial"/>
                <w:color w:val="222222"/>
                <w:sz w:val="20"/>
                <w:szCs w:val="20"/>
              </w:rPr>
            </w:rPrChange>
          </w:rPr>
          <w:t xml:space="preserve"> be </w:t>
        </w:r>
        <w:r w:rsidR="00BB24F9" w:rsidRPr="008D1D3E">
          <w:rPr>
            <w:rStyle w:val="m8648632496560131538s2"/>
            <w:rFonts w:ascii="Arial Narrow" w:hAnsi="Arial Narrow" w:cs="Arial"/>
            <w:color w:val="222222"/>
            <w:rPrChange w:id="43" w:author="Hazel Chikara" w:date="2021-03-27T22:34:00Z">
              <w:rPr>
                <w:rStyle w:val="m8648632496560131538s2"/>
                <w:rFonts w:ascii="Arial" w:hAnsi="Arial" w:cs="Arial"/>
                <w:color w:val="222222"/>
                <w:sz w:val="20"/>
                <w:szCs w:val="20"/>
              </w:rPr>
            </w:rPrChange>
          </w:rPr>
          <w:t>termed</w:t>
        </w:r>
        <w:r w:rsidR="0005095C" w:rsidRPr="008D1D3E">
          <w:rPr>
            <w:rStyle w:val="m8648632496560131538s2"/>
            <w:rFonts w:ascii="Arial Narrow" w:hAnsi="Arial Narrow" w:cs="Arial"/>
            <w:color w:val="222222"/>
            <w:rPrChange w:id="44" w:author="Hazel Chikara" w:date="2021-03-27T22:34:00Z">
              <w:rPr>
                <w:rStyle w:val="m8648632496560131538s2"/>
                <w:rFonts w:ascii="Arial" w:hAnsi="Arial" w:cs="Arial"/>
                <w:color w:val="222222"/>
                <w:sz w:val="20"/>
                <w:szCs w:val="20"/>
              </w:rPr>
            </w:rPrChange>
          </w:rPr>
          <w:t xml:space="preserve"> “product”.</w:t>
        </w:r>
      </w:ins>
      <w:del w:id="45" w:author="Hazel Chikara" w:date="2021-03-26T16:16:00Z">
        <w:r w:rsidRPr="008D1D3E" w:rsidDel="0005095C">
          <w:rPr>
            <w:rStyle w:val="m8648632496560131538s2"/>
            <w:rFonts w:ascii="Arial Narrow" w:hAnsi="Arial Narrow" w:cs="Arial"/>
            <w:color w:val="222222"/>
            <w:rPrChange w:id="46" w:author="Hazel Chikara" w:date="2021-03-27T22:34:00Z">
              <w:rPr>
                <w:rStyle w:val="m8648632496560131538s2"/>
                <w:rFonts w:ascii="Arial" w:hAnsi="Arial" w:cs="Arial"/>
                <w:color w:val="222222"/>
                <w:sz w:val="20"/>
                <w:szCs w:val="20"/>
              </w:rPr>
            </w:rPrChange>
          </w:rPr>
          <w:delText>.</w:delText>
        </w:r>
      </w:del>
      <w:r w:rsidRPr="008D1D3E">
        <w:rPr>
          <w:rStyle w:val="m8648632496560131538s2"/>
          <w:rFonts w:ascii="Arial Narrow" w:hAnsi="Arial Narrow" w:cs="Arial"/>
          <w:color w:val="222222"/>
          <w:rPrChange w:id="47" w:author="Hazel Chikara" w:date="2021-03-27T22:34:00Z">
            <w:rPr>
              <w:rStyle w:val="m8648632496560131538s2"/>
              <w:rFonts w:ascii="Arial" w:hAnsi="Arial" w:cs="Arial"/>
              <w:color w:val="222222"/>
              <w:sz w:val="20"/>
              <w:szCs w:val="20"/>
            </w:rPr>
          </w:rPrChange>
        </w:rPr>
        <w:t> Consignor shall be responsible for the cost of shipping</w:t>
      </w:r>
      <w:r w:rsidR="00B81BBC" w:rsidRPr="008D1D3E">
        <w:rPr>
          <w:rStyle w:val="m8648632496560131538s2"/>
          <w:rFonts w:ascii="Arial Narrow" w:hAnsi="Arial Narrow" w:cs="Arial"/>
          <w:color w:val="222222"/>
          <w:rPrChange w:id="48" w:author="Hazel Chikara" w:date="2021-03-27T22:34:00Z">
            <w:rPr>
              <w:rStyle w:val="m8648632496560131538s2"/>
              <w:rFonts w:ascii="Arial" w:hAnsi="Arial" w:cs="Arial"/>
              <w:color w:val="222222"/>
              <w:sz w:val="20"/>
              <w:szCs w:val="20"/>
            </w:rPr>
          </w:rPrChange>
        </w:rPr>
        <w:t xml:space="preserve"> / transport</w:t>
      </w:r>
      <w:r w:rsidRPr="008D1D3E">
        <w:rPr>
          <w:rStyle w:val="m8648632496560131538s2"/>
          <w:rFonts w:ascii="Arial Narrow" w:hAnsi="Arial Narrow" w:cs="Arial"/>
          <w:color w:val="222222"/>
          <w:rPrChange w:id="49" w:author="Hazel Chikara" w:date="2021-03-27T22:34:00Z">
            <w:rPr>
              <w:rStyle w:val="m8648632496560131538s2"/>
              <w:rFonts w:ascii="Arial" w:hAnsi="Arial" w:cs="Arial"/>
              <w:color w:val="222222"/>
              <w:sz w:val="20"/>
              <w:szCs w:val="20"/>
            </w:rPr>
          </w:rPrChange>
        </w:rPr>
        <w:t xml:space="preserve"> to Consignee. </w:t>
      </w:r>
      <w:r w:rsidRPr="008D1D3E">
        <w:rPr>
          <w:rStyle w:val="m8648632496560131538apple-converted-space"/>
          <w:rFonts w:ascii="Arial Narrow" w:hAnsi="Arial Narrow" w:cs="Arial"/>
          <w:color w:val="222222"/>
          <w:rPrChange w:id="50" w:author="Hazel Chikara" w:date="2021-03-27T22:34:00Z">
            <w:rPr>
              <w:rStyle w:val="m8648632496560131538apple-converted-space"/>
              <w:rFonts w:ascii="Arial" w:hAnsi="Arial" w:cs="Arial"/>
              <w:color w:val="222222"/>
              <w:sz w:val="20"/>
              <w:szCs w:val="20"/>
            </w:rPr>
          </w:rPrChange>
        </w:rPr>
        <w:t> </w:t>
      </w:r>
      <w:r w:rsidR="00B81BBC" w:rsidRPr="008D1D3E">
        <w:rPr>
          <w:rStyle w:val="m8648632496560131538s2"/>
          <w:rFonts w:ascii="Arial Narrow" w:hAnsi="Arial Narrow" w:cs="Arial"/>
          <w:color w:val="222222"/>
          <w:rPrChange w:id="51" w:author="Hazel Chikara" w:date="2021-03-27T22:34:00Z">
            <w:rPr>
              <w:rStyle w:val="m8648632496560131538s2"/>
              <w:rFonts w:ascii="Arial" w:hAnsi="Arial" w:cs="Arial"/>
              <w:color w:val="222222"/>
              <w:sz w:val="20"/>
              <w:szCs w:val="20"/>
            </w:rPr>
          </w:rPrChange>
        </w:rPr>
        <w:t>Consignee shall</w:t>
      </w:r>
      <w:r w:rsidRPr="008D1D3E">
        <w:rPr>
          <w:rStyle w:val="m8648632496560131538s2"/>
          <w:rFonts w:ascii="Arial Narrow" w:hAnsi="Arial Narrow" w:cs="Arial"/>
          <w:color w:val="222222"/>
          <w:rPrChange w:id="52" w:author="Hazel Chikara" w:date="2021-03-27T22:34:00Z">
            <w:rPr>
              <w:rStyle w:val="m8648632496560131538s2"/>
              <w:rFonts w:ascii="Arial" w:hAnsi="Arial" w:cs="Arial"/>
              <w:color w:val="222222"/>
              <w:sz w:val="20"/>
              <w:szCs w:val="20"/>
            </w:rPr>
          </w:rPrChange>
        </w:rPr>
        <w:t xml:space="preserve"> receive the </w:t>
      </w:r>
      <w:r w:rsidR="00630AB6" w:rsidRPr="008D1D3E">
        <w:rPr>
          <w:rStyle w:val="m8648632496560131538s2"/>
          <w:rFonts w:ascii="Arial Narrow" w:hAnsi="Arial Narrow" w:cs="Arial"/>
          <w:color w:val="222222"/>
          <w:rPrChange w:id="53" w:author="Hazel Chikara" w:date="2021-03-27T22:34:00Z">
            <w:rPr>
              <w:rStyle w:val="m8648632496560131538s2"/>
              <w:rFonts w:ascii="Arial" w:hAnsi="Arial" w:cs="Arial"/>
              <w:color w:val="222222"/>
              <w:sz w:val="20"/>
              <w:szCs w:val="20"/>
            </w:rPr>
          </w:rPrChange>
        </w:rPr>
        <w:t>product</w:t>
      </w:r>
      <w:r w:rsidRPr="008D1D3E">
        <w:rPr>
          <w:rStyle w:val="m8648632496560131538s2"/>
          <w:rFonts w:ascii="Arial Narrow" w:hAnsi="Arial Narrow" w:cs="Arial"/>
          <w:color w:val="222222"/>
          <w:rPrChange w:id="54" w:author="Hazel Chikara" w:date="2021-03-27T22:34:00Z">
            <w:rPr>
              <w:rStyle w:val="m8648632496560131538s2"/>
              <w:rFonts w:ascii="Arial" w:hAnsi="Arial" w:cs="Arial"/>
              <w:color w:val="222222"/>
              <w:sz w:val="20"/>
              <w:szCs w:val="20"/>
            </w:rPr>
          </w:rPrChange>
        </w:rPr>
        <w:t xml:space="preserve"> and shall store them carefully and properly in Consignee's warehouse to protect them from loss, damage, or deterioration</w:t>
      </w:r>
      <w:ins w:id="55" w:author="Hazel Chikara" w:date="2021-03-26T16:14:00Z">
        <w:r w:rsidR="00B211DE" w:rsidRPr="008D1D3E">
          <w:rPr>
            <w:rStyle w:val="m8648632496560131538s2"/>
            <w:rFonts w:ascii="Arial Narrow" w:hAnsi="Arial Narrow" w:cs="Arial"/>
            <w:color w:val="222222"/>
            <w:rPrChange w:id="56" w:author="Hazel Chikara" w:date="2021-03-27T22:34:00Z">
              <w:rPr>
                <w:rStyle w:val="m8648632496560131538s2"/>
                <w:rFonts w:ascii="Arial" w:hAnsi="Arial" w:cs="Arial"/>
                <w:color w:val="222222"/>
                <w:sz w:val="20"/>
                <w:szCs w:val="20"/>
              </w:rPr>
            </w:rPrChange>
          </w:rPr>
          <w:t>.</w:t>
        </w:r>
      </w:ins>
    </w:p>
    <w:p w:rsidR="00D96696" w:rsidRPr="008D1D3E" w:rsidRDefault="00D96696" w:rsidP="00BC4BAE">
      <w:pPr>
        <w:pStyle w:val="m8648632496560131538p3"/>
        <w:spacing w:before="0" w:beforeAutospacing="0" w:after="0" w:afterAutospacing="0" w:line="360" w:lineRule="auto"/>
        <w:rPr>
          <w:rStyle w:val="m8648632496560131538s2"/>
          <w:rFonts w:ascii="Arial Narrow" w:hAnsi="Arial Narrow" w:cs="Arial"/>
          <w:color w:val="222222"/>
          <w:rPrChange w:id="57" w:author="Hazel Chikara" w:date="2021-03-27T22:34:00Z">
            <w:rPr>
              <w:rStyle w:val="m8648632496560131538s2"/>
              <w:rFonts w:ascii="Arial" w:hAnsi="Arial" w:cs="Arial"/>
              <w:color w:val="222222"/>
              <w:sz w:val="20"/>
              <w:szCs w:val="20"/>
            </w:rPr>
          </w:rPrChange>
        </w:rPr>
      </w:pPr>
    </w:p>
    <w:p w:rsidR="00D96696" w:rsidRPr="008D1D3E" w:rsidRDefault="00D96696" w:rsidP="00BC4BAE">
      <w:pPr>
        <w:pStyle w:val="m8648632496560131538p3"/>
        <w:spacing w:before="0" w:beforeAutospacing="0" w:after="0" w:afterAutospacing="0" w:line="360" w:lineRule="auto"/>
        <w:rPr>
          <w:rFonts w:ascii="Arial Narrow" w:hAnsi="Arial Narrow" w:cs="Arial"/>
          <w:color w:val="222222"/>
          <w:shd w:val="clear" w:color="auto" w:fill="FFFFFF"/>
          <w:rPrChange w:id="58" w:author="Hazel Chikara" w:date="2021-03-27T22:34:00Z">
            <w:rPr>
              <w:rFonts w:ascii="Arial" w:hAnsi="Arial" w:cs="Arial"/>
              <w:color w:val="222222"/>
              <w:sz w:val="20"/>
              <w:szCs w:val="20"/>
              <w:shd w:val="clear" w:color="auto" w:fill="FFFFFF"/>
            </w:rPr>
          </w:rPrChange>
        </w:rPr>
      </w:pPr>
      <w:r w:rsidRPr="008D1D3E">
        <w:rPr>
          <w:rFonts w:ascii="Arial Narrow" w:hAnsi="Arial Narrow" w:cs="Arial"/>
          <w:color w:val="222222"/>
          <w:shd w:val="clear" w:color="auto" w:fill="FFFFFF"/>
          <w:rPrChange w:id="59" w:author="Hazel Chikara" w:date="2021-03-27T22:34:00Z">
            <w:rPr>
              <w:rFonts w:ascii="Arial" w:hAnsi="Arial" w:cs="Arial"/>
              <w:color w:val="222222"/>
              <w:sz w:val="20"/>
              <w:szCs w:val="20"/>
              <w:shd w:val="clear" w:color="auto" w:fill="FFFFFF"/>
            </w:rPr>
          </w:rPrChange>
        </w:rPr>
        <w:t xml:space="preserve">The Consigned </w:t>
      </w:r>
      <w:del w:id="60" w:author="Hazel Chikara" w:date="2021-03-26T16:15:00Z">
        <w:r w:rsidRPr="008D1D3E" w:rsidDel="00B211DE">
          <w:rPr>
            <w:rFonts w:ascii="Arial Narrow" w:hAnsi="Arial Narrow" w:cs="Arial"/>
            <w:color w:val="222222"/>
            <w:shd w:val="clear" w:color="auto" w:fill="FFFFFF"/>
            <w:rPrChange w:id="61" w:author="Hazel Chikara" w:date="2021-03-27T22:34:00Z">
              <w:rPr>
                <w:rFonts w:ascii="Arial" w:hAnsi="Arial" w:cs="Arial"/>
                <w:color w:val="222222"/>
                <w:sz w:val="20"/>
                <w:szCs w:val="20"/>
                <w:shd w:val="clear" w:color="auto" w:fill="FFFFFF"/>
              </w:rPr>
            </w:rPrChange>
          </w:rPr>
          <w:delText xml:space="preserve">Goods </w:delText>
        </w:r>
      </w:del>
      <w:ins w:id="62" w:author="Hazel Chikara" w:date="2021-03-26T16:15:00Z">
        <w:r w:rsidR="00B211DE" w:rsidRPr="008D1D3E">
          <w:rPr>
            <w:rFonts w:ascii="Arial Narrow" w:hAnsi="Arial Narrow" w:cs="Arial"/>
            <w:color w:val="222222"/>
            <w:shd w:val="clear" w:color="auto" w:fill="FFFFFF"/>
            <w:rPrChange w:id="63" w:author="Hazel Chikara" w:date="2021-03-27T22:34:00Z">
              <w:rPr>
                <w:rFonts w:ascii="Arial" w:hAnsi="Arial" w:cs="Arial"/>
                <w:color w:val="222222"/>
                <w:sz w:val="20"/>
                <w:szCs w:val="20"/>
                <w:shd w:val="clear" w:color="auto" w:fill="FFFFFF"/>
              </w:rPr>
            </w:rPrChange>
          </w:rPr>
          <w:t>product</w:t>
        </w:r>
        <w:r w:rsidR="00B211DE" w:rsidRPr="008D1D3E">
          <w:rPr>
            <w:rFonts w:ascii="Arial Narrow" w:hAnsi="Arial Narrow" w:cs="Arial"/>
            <w:color w:val="222222"/>
            <w:shd w:val="clear" w:color="auto" w:fill="FFFFFF"/>
            <w:rPrChange w:id="64" w:author="Hazel Chikara" w:date="2021-03-27T22:34:00Z">
              <w:rPr>
                <w:rFonts w:ascii="Arial" w:hAnsi="Arial" w:cs="Arial"/>
                <w:color w:val="222222"/>
                <w:sz w:val="20"/>
                <w:szCs w:val="20"/>
                <w:shd w:val="clear" w:color="auto" w:fill="FFFFFF"/>
              </w:rPr>
            </w:rPrChange>
          </w:rPr>
          <w:t xml:space="preserve"> </w:t>
        </w:r>
      </w:ins>
      <w:r w:rsidRPr="008D1D3E">
        <w:rPr>
          <w:rFonts w:ascii="Arial Narrow" w:hAnsi="Arial Narrow" w:cs="Arial"/>
          <w:color w:val="222222"/>
          <w:shd w:val="clear" w:color="auto" w:fill="FFFFFF"/>
          <w:rPrChange w:id="65" w:author="Hazel Chikara" w:date="2021-03-27T22:34:00Z">
            <w:rPr>
              <w:rFonts w:ascii="Arial" w:hAnsi="Arial" w:cs="Arial"/>
              <w:color w:val="222222"/>
              <w:sz w:val="20"/>
              <w:szCs w:val="20"/>
              <w:shd w:val="clear" w:color="auto" w:fill="FFFFFF"/>
            </w:rPr>
          </w:rPrChange>
        </w:rPr>
        <w:t xml:space="preserve">shall remain the sole property of Consignor until sold. Consignee hereby acknowledges that it takes possession of the consigned </w:t>
      </w:r>
      <w:del w:id="66" w:author="Hazel Chikara" w:date="2021-03-26T16:15:00Z">
        <w:r w:rsidRPr="008D1D3E" w:rsidDel="00B211DE">
          <w:rPr>
            <w:rFonts w:ascii="Arial Narrow" w:hAnsi="Arial Narrow" w:cs="Arial"/>
            <w:color w:val="222222"/>
            <w:shd w:val="clear" w:color="auto" w:fill="FFFFFF"/>
            <w:rPrChange w:id="67" w:author="Hazel Chikara" w:date="2021-03-27T22:34:00Z">
              <w:rPr>
                <w:rFonts w:ascii="Arial" w:hAnsi="Arial" w:cs="Arial"/>
                <w:color w:val="222222"/>
                <w:sz w:val="20"/>
                <w:szCs w:val="20"/>
                <w:shd w:val="clear" w:color="auto" w:fill="FFFFFF"/>
              </w:rPr>
            </w:rPrChange>
          </w:rPr>
          <w:delText xml:space="preserve">goods </w:delText>
        </w:r>
      </w:del>
      <w:ins w:id="68" w:author="Hazel Chikara" w:date="2021-03-26T16:15:00Z">
        <w:r w:rsidR="00B211DE" w:rsidRPr="008D1D3E">
          <w:rPr>
            <w:rFonts w:ascii="Arial Narrow" w:hAnsi="Arial Narrow" w:cs="Arial"/>
            <w:color w:val="222222"/>
            <w:shd w:val="clear" w:color="auto" w:fill="FFFFFF"/>
            <w:rPrChange w:id="69" w:author="Hazel Chikara" w:date="2021-03-27T22:34:00Z">
              <w:rPr>
                <w:rFonts w:ascii="Arial" w:hAnsi="Arial" w:cs="Arial"/>
                <w:color w:val="222222"/>
                <w:sz w:val="20"/>
                <w:szCs w:val="20"/>
                <w:shd w:val="clear" w:color="auto" w:fill="FFFFFF"/>
              </w:rPr>
            </w:rPrChange>
          </w:rPr>
          <w:t>product</w:t>
        </w:r>
        <w:r w:rsidR="00B211DE" w:rsidRPr="008D1D3E">
          <w:rPr>
            <w:rFonts w:ascii="Arial Narrow" w:hAnsi="Arial Narrow" w:cs="Arial"/>
            <w:color w:val="222222"/>
            <w:shd w:val="clear" w:color="auto" w:fill="FFFFFF"/>
            <w:rPrChange w:id="70" w:author="Hazel Chikara" w:date="2021-03-27T22:34:00Z">
              <w:rPr>
                <w:rFonts w:ascii="Arial" w:hAnsi="Arial" w:cs="Arial"/>
                <w:color w:val="222222"/>
                <w:sz w:val="20"/>
                <w:szCs w:val="20"/>
                <w:shd w:val="clear" w:color="auto" w:fill="FFFFFF"/>
              </w:rPr>
            </w:rPrChange>
          </w:rPr>
          <w:t xml:space="preserve"> </w:t>
        </w:r>
      </w:ins>
      <w:r w:rsidRPr="008D1D3E">
        <w:rPr>
          <w:rFonts w:ascii="Arial Narrow" w:hAnsi="Arial Narrow" w:cs="Arial"/>
          <w:color w:val="222222"/>
          <w:shd w:val="clear" w:color="auto" w:fill="FFFFFF"/>
          <w:rPrChange w:id="71" w:author="Hazel Chikara" w:date="2021-03-27T22:34:00Z">
            <w:rPr>
              <w:rFonts w:ascii="Arial" w:hAnsi="Arial" w:cs="Arial"/>
              <w:color w:val="222222"/>
              <w:sz w:val="20"/>
              <w:szCs w:val="20"/>
              <w:shd w:val="clear" w:color="auto" w:fill="FFFFFF"/>
            </w:rPr>
          </w:rPrChange>
        </w:rPr>
        <w:t xml:space="preserve">only on a consignment basis and it does not acquire any property right or security interest in such Consigned </w:t>
      </w:r>
      <w:del w:id="72" w:author="Hazel Chikara" w:date="2021-03-26T16:15:00Z">
        <w:r w:rsidRPr="008D1D3E" w:rsidDel="00B211DE">
          <w:rPr>
            <w:rFonts w:ascii="Arial Narrow" w:hAnsi="Arial Narrow" w:cs="Arial"/>
            <w:color w:val="222222"/>
            <w:shd w:val="clear" w:color="auto" w:fill="FFFFFF"/>
            <w:rPrChange w:id="73" w:author="Hazel Chikara" w:date="2021-03-27T22:34:00Z">
              <w:rPr>
                <w:rFonts w:ascii="Arial" w:hAnsi="Arial" w:cs="Arial"/>
                <w:color w:val="222222"/>
                <w:sz w:val="20"/>
                <w:szCs w:val="20"/>
                <w:shd w:val="clear" w:color="auto" w:fill="FFFFFF"/>
              </w:rPr>
            </w:rPrChange>
          </w:rPr>
          <w:delText>Goods</w:delText>
        </w:r>
      </w:del>
      <w:ins w:id="74" w:author="Hazel Chikara" w:date="2021-03-26T16:15:00Z">
        <w:r w:rsidR="00B211DE" w:rsidRPr="008D1D3E">
          <w:rPr>
            <w:rFonts w:ascii="Arial Narrow" w:hAnsi="Arial Narrow" w:cs="Arial"/>
            <w:color w:val="222222"/>
            <w:shd w:val="clear" w:color="auto" w:fill="FFFFFF"/>
            <w:rPrChange w:id="75" w:author="Hazel Chikara" w:date="2021-03-27T22:34:00Z">
              <w:rPr>
                <w:rFonts w:ascii="Arial" w:hAnsi="Arial" w:cs="Arial"/>
                <w:color w:val="222222"/>
                <w:sz w:val="20"/>
                <w:szCs w:val="20"/>
                <w:shd w:val="clear" w:color="auto" w:fill="FFFFFF"/>
              </w:rPr>
            </w:rPrChange>
          </w:rPr>
          <w:t>product</w:t>
        </w:r>
      </w:ins>
      <w:r w:rsidR="00805D14" w:rsidRPr="008D1D3E">
        <w:rPr>
          <w:rFonts w:ascii="Arial Narrow" w:hAnsi="Arial Narrow" w:cs="Arial"/>
          <w:color w:val="222222"/>
          <w:shd w:val="clear" w:color="auto" w:fill="FFFFFF"/>
          <w:rPrChange w:id="76" w:author="Hazel Chikara" w:date="2021-03-27T22:34:00Z">
            <w:rPr>
              <w:rFonts w:ascii="Arial" w:hAnsi="Arial" w:cs="Arial"/>
              <w:color w:val="222222"/>
              <w:sz w:val="20"/>
              <w:szCs w:val="20"/>
              <w:shd w:val="clear" w:color="auto" w:fill="FFFFFF"/>
            </w:rPr>
          </w:rPrChange>
        </w:rPr>
        <w:t>.</w:t>
      </w:r>
    </w:p>
    <w:p w:rsidR="000E7FCA" w:rsidRPr="008D1D3E" w:rsidRDefault="000E7FCA" w:rsidP="00BC4BAE">
      <w:pPr>
        <w:pStyle w:val="m8648632496560131538p3"/>
        <w:spacing w:before="0" w:beforeAutospacing="0" w:after="0" w:afterAutospacing="0" w:line="360" w:lineRule="auto"/>
        <w:rPr>
          <w:rFonts w:ascii="Arial Narrow" w:hAnsi="Arial Narrow" w:cs="Arial"/>
          <w:color w:val="222222"/>
          <w:shd w:val="clear" w:color="auto" w:fill="FFFFFF"/>
          <w:rPrChange w:id="77" w:author="Hazel Chikara" w:date="2021-03-27T22:34:00Z">
            <w:rPr>
              <w:rFonts w:ascii="Arial" w:hAnsi="Arial" w:cs="Arial"/>
              <w:color w:val="222222"/>
              <w:sz w:val="20"/>
              <w:szCs w:val="20"/>
              <w:shd w:val="clear" w:color="auto" w:fill="FFFFFF"/>
            </w:rPr>
          </w:rPrChange>
        </w:rPr>
      </w:pPr>
    </w:p>
    <w:p w:rsidR="000E7FCA" w:rsidRPr="008D1D3E" w:rsidRDefault="000E7FCA" w:rsidP="000E7FCA">
      <w:pPr>
        <w:pStyle w:val="ListParagraph"/>
        <w:numPr>
          <w:ilvl w:val="1"/>
          <w:numId w:val="5"/>
        </w:numPr>
        <w:rPr>
          <w:rFonts w:ascii="Arial Narrow" w:eastAsia="Times New Roman" w:hAnsi="Arial Narrow" w:cs="Arial"/>
          <w:color w:val="222222"/>
          <w:shd w:val="clear" w:color="auto" w:fill="FFFFFF"/>
          <w:lang w:val="en-ZA"/>
          <w:rPrChange w:id="78" w:author="Hazel Chikara" w:date="2021-03-27T22:34:00Z">
            <w:rPr>
              <w:rFonts w:ascii="Arial" w:eastAsia="Times New Roman" w:hAnsi="Arial" w:cs="Arial"/>
              <w:b/>
              <w:color w:val="222222"/>
              <w:sz w:val="20"/>
              <w:szCs w:val="20"/>
              <w:shd w:val="clear" w:color="auto" w:fill="FFFFFF"/>
              <w:lang w:val="en-ZA"/>
            </w:rPr>
          </w:rPrChange>
        </w:rPr>
      </w:pPr>
      <w:r w:rsidRPr="008D1D3E">
        <w:rPr>
          <w:rFonts w:ascii="Arial Narrow" w:eastAsia="Times New Roman" w:hAnsi="Arial Narrow" w:cs="Arial"/>
          <w:color w:val="222222"/>
          <w:shd w:val="clear" w:color="auto" w:fill="FFFFFF"/>
          <w:lang w:val="en-ZA"/>
          <w:rPrChange w:id="79" w:author="Hazel Chikara" w:date="2021-03-27T22:34:00Z">
            <w:rPr>
              <w:rFonts w:ascii="Arial" w:eastAsia="Times New Roman" w:hAnsi="Arial" w:cs="Arial"/>
              <w:b/>
              <w:color w:val="222222"/>
              <w:sz w:val="20"/>
              <w:szCs w:val="20"/>
              <w:shd w:val="clear" w:color="auto" w:fill="FFFFFF"/>
              <w:lang w:val="en-ZA"/>
            </w:rPr>
          </w:rPrChange>
        </w:rPr>
        <w:t>Each  of the items supplied must be clearly labelled with the following :</w:t>
      </w:r>
    </w:p>
    <w:p w:rsidR="000E7FCA" w:rsidRPr="008D1D3E" w:rsidRDefault="000E7FCA" w:rsidP="000E7FCA">
      <w:pPr>
        <w:pStyle w:val="ListParagraph"/>
        <w:ind w:left="360"/>
        <w:rPr>
          <w:rFonts w:ascii="Arial Narrow" w:eastAsia="Times New Roman" w:hAnsi="Arial Narrow" w:cs="Arial"/>
          <w:color w:val="222222"/>
          <w:shd w:val="clear" w:color="auto" w:fill="FFFFFF"/>
          <w:lang w:val="en-ZA"/>
          <w:rPrChange w:id="80" w:author="Hazel Chikara" w:date="2021-03-27T22:34:00Z">
            <w:rPr>
              <w:rFonts w:ascii="Arial" w:eastAsia="Times New Roman" w:hAnsi="Arial" w:cs="Arial"/>
              <w:color w:val="222222"/>
              <w:sz w:val="20"/>
              <w:szCs w:val="20"/>
              <w:shd w:val="clear" w:color="auto" w:fill="FFFFFF"/>
              <w:lang w:val="en-ZA"/>
            </w:rPr>
          </w:rPrChange>
        </w:rPr>
      </w:pPr>
    </w:p>
    <w:p w:rsidR="000E7FCA" w:rsidRPr="008D1D3E" w:rsidRDefault="000E7FCA" w:rsidP="000E7FCA">
      <w:pPr>
        <w:pStyle w:val="ListParagraph"/>
        <w:numPr>
          <w:ilvl w:val="2"/>
          <w:numId w:val="5"/>
        </w:numPr>
        <w:ind w:left="709" w:firstLine="0"/>
        <w:rPr>
          <w:rFonts w:ascii="Arial Narrow" w:eastAsia="Times New Roman" w:hAnsi="Arial Narrow" w:cs="Arial"/>
          <w:color w:val="222222"/>
          <w:shd w:val="clear" w:color="auto" w:fill="FFFFFF"/>
          <w:lang w:val="en-ZA"/>
          <w:rPrChange w:id="81" w:author="Hazel Chikara" w:date="2021-03-27T22:34:00Z">
            <w:rPr>
              <w:rFonts w:ascii="Arial" w:eastAsia="Times New Roman" w:hAnsi="Arial" w:cs="Arial"/>
              <w:color w:val="222222"/>
              <w:sz w:val="20"/>
              <w:szCs w:val="20"/>
              <w:shd w:val="clear" w:color="auto" w:fill="FFFFFF"/>
              <w:lang w:val="en-ZA"/>
            </w:rPr>
          </w:rPrChange>
        </w:rPr>
      </w:pPr>
      <w:r w:rsidRPr="008D1D3E">
        <w:rPr>
          <w:rFonts w:ascii="Arial Narrow" w:eastAsia="Times New Roman" w:hAnsi="Arial Narrow" w:cs="Arial"/>
          <w:color w:val="222222"/>
          <w:shd w:val="clear" w:color="auto" w:fill="FFFFFF"/>
          <w:lang w:val="en-ZA"/>
          <w:rPrChange w:id="82" w:author="Hazel Chikara" w:date="2021-03-27T22:34:00Z">
            <w:rPr>
              <w:rFonts w:ascii="Arial" w:eastAsia="Times New Roman" w:hAnsi="Arial" w:cs="Arial"/>
              <w:color w:val="222222"/>
              <w:sz w:val="20"/>
              <w:szCs w:val="20"/>
              <w:shd w:val="clear" w:color="auto" w:fill="FFFFFF"/>
              <w:lang w:val="en-ZA"/>
            </w:rPr>
          </w:rPrChange>
        </w:rPr>
        <w:t>Style codes,</w:t>
      </w:r>
    </w:p>
    <w:p w:rsidR="000E7FCA" w:rsidRPr="008D1D3E" w:rsidRDefault="000E7FCA" w:rsidP="000E7FCA">
      <w:pPr>
        <w:pStyle w:val="ListParagraph"/>
        <w:rPr>
          <w:rFonts w:ascii="Arial Narrow" w:eastAsia="Times New Roman" w:hAnsi="Arial Narrow" w:cs="Arial"/>
          <w:color w:val="222222"/>
          <w:shd w:val="clear" w:color="auto" w:fill="FFFFFF"/>
          <w:lang w:val="en-ZA"/>
          <w:rPrChange w:id="83" w:author="Hazel Chikara" w:date="2021-03-27T22:34:00Z">
            <w:rPr>
              <w:rFonts w:ascii="Arial" w:eastAsia="Times New Roman" w:hAnsi="Arial" w:cs="Arial"/>
              <w:color w:val="222222"/>
              <w:sz w:val="20"/>
              <w:szCs w:val="20"/>
              <w:shd w:val="clear" w:color="auto" w:fill="FFFFFF"/>
              <w:lang w:val="en-ZA"/>
            </w:rPr>
          </w:rPrChange>
        </w:rPr>
      </w:pPr>
    </w:p>
    <w:p w:rsidR="000E7FCA" w:rsidRPr="008D1D3E" w:rsidRDefault="000E7FCA" w:rsidP="000E7FCA">
      <w:pPr>
        <w:pStyle w:val="ListParagraph"/>
        <w:numPr>
          <w:ilvl w:val="2"/>
          <w:numId w:val="5"/>
        </w:numPr>
        <w:ind w:hanging="11"/>
        <w:rPr>
          <w:rFonts w:ascii="Arial Narrow" w:eastAsia="Times New Roman" w:hAnsi="Arial Narrow" w:cs="Times New Roman"/>
          <w:lang w:val="en-ZA"/>
          <w:rPrChange w:id="84" w:author="Hazel Chikara" w:date="2021-03-27T22:34:00Z">
            <w:rPr>
              <w:rFonts w:ascii="Times New Roman" w:eastAsia="Times New Roman" w:hAnsi="Times New Roman" w:cs="Times New Roman"/>
              <w:sz w:val="20"/>
              <w:szCs w:val="20"/>
              <w:lang w:val="en-ZA"/>
            </w:rPr>
          </w:rPrChange>
        </w:rPr>
      </w:pPr>
      <w:r w:rsidRPr="008D1D3E">
        <w:rPr>
          <w:rFonts w:ascii="Arial Narrow" w:eastAsia="Times New Roman" w:hAnsi="Arial Narrow" w:cs="Arial"/>
          <w:color w:val="222222"/>
          <w:shd w:val="clear" w:color="auto" w:fill="FFFFFF"/>
          <w:lang w:val="en-ZA"/>
          <w:rPrChange w:id="85" w:author="Hazel Chikara" w:date="2021-03-27T22:34:00Z">
            <w:rPr>
              <w:rFonts w:ascii="Arial" w:eastAsia="Times New Roman" w:hAnsi="Arial" w:cs="Arial"/>
              <w:color w:val="222222"/>
              <w:sz w:val="20"/>
              <w:szCs w:val="20"/>
              <w:shd w:val="clear" w:color="auto" w:fill="FFFFFF"/>
              <w:lang w:val="en-ZA"/>
            </w:rPr>
          </w:rPrChange>
        </w:rPr>
        <w:t>Colour</w:t>
      </w:r>
    </w:p>
    <w:p w:rsidR="000E7FCA" w:rsidRPr="008D1D3E" w:rsidRDefault="000E7FCA" w:rsidP="000E7FCA">
      <w:pPr>
        <w:rPr>
          <w:rFonts w:ascii="Arial Narrow" w:eastAsia="Times New Roman" w:hAnsi="Arial Narrow" w:cs="Times New Roman"/>
          <w:lang w:val="en-ZA"/>
          <w:rPrChange w:id="86" w:author="Hazel Chikara" w:date="2021-03-27T22:34:00Z">
            <w:rPr>
              <w:rFonts w:ascii="Times New Roman" w:eastAsia="Times New Roman" w:hAnsi="Times New Roman" w:cs="Times New Roman"/>
              <w:sz w:val="20"/>
              <w:szCs w:val="20"/>
              <w:lang w:val="en-ZA"/>
            </w:rPr>
          </w:rPrChange>
        </w:rPr>
      </w:pPr>
    </w:p>
    <w:p w:rsidR="000E7FCA" w:rsidRPr="008D1D3E" w:rsidRDefault="000E7FCA" w:rsidP="000E7FCA">
      <w:pPr>
        <w:pStyle w:val="ListParagraph"/>
        <w:numPr>
          <w:ilvl w:val="2"/>
          <w:numId w:val="5"/>
        </w:numPr>
        <w:ind w:hanging="11"/>
        <w:rPr>
          <w:rFonts w:ascii="Arial Narrow" w:eastAsia="Times New Roman" w:hAnsi="Arial Narrow" w:cs="Times New Roman"/>
          <w:lang w:val="en-ZA"/>
          <w:rPrChange w:id="87" w:author="Hazel Chikara" w:date="2021-03-27T22:34:00Z">
            <w:rPr>
              <w:rFonts w:ascii="Times New Roman" w:eastAsia="Times New Roman" w:hAnsi="Times New Roman" w:cs="Times New Roman"/>
              <w:sz w:val="20"/>
              <w:szCs w:val="20"/>
              <w:lang w:val="en-ZA"/>
            </w:rPr>
          </w:rPrChange>
        </w:rPr>
      </w:pPr>
      <w:r w:rsidRPr="008D1D3E">
        <w:rPr>
          <w:rFonts w:ascii="Arial Narrow" w:eastAsia="Times New Roman" w:hAnsi="Arial Narrow" w:cs="Arial"/>
          <w:color w:val="222222"/>
          <w:shd w:val="clear" w:color="auto" w:fill="FFFFFF"/>
          <w:lang w:val="en-ZA"/>
          <w:rPrChange w:id="88" w:author="Hazel Chikara" w:date="2021-03-27T22:34:00Z">
            <w:rPr>
              <w:rFonts w:ascii="Arial" w:eastAsia="Times New Roman" w:hAnsi="Arial" w:cs="Arial"/>
              <w:color w:val="222222"/>
              <w:sz w:val="20"/>
              <w:szCs w:val="20"/>
              <w:shd w:val="clear" w:color="auto" w:fill="FFFFFF"/>
              <w:lang w:val="en-ZA"/>
            </w:rPr>
          </w:rPrChange>
        </w:rPr>
        <w:t>Tags</w:t>
      </w:r>
    </w:p>
    <w:p w:rsidR="000E7FCA" w:rsidRPr="008D1D3E" w:rsidRDefault="000E7FCA" w:rsidP="000E7FCA">
      <w:pPr>
        <w:rPr>
          <w:rFonts w:ascii="Arial Narrow" w:eastAsia="Times New Roman" w:hAnsi="Arial Narrow" w:cs="Times New Roman"/>
          <w:lang w:val="en-ZA"/>
          <w:rPrChange w:id="89" w:author="Hazel Chikara" w:date="2021-03-27T22:34:00Z">
            <w:rPr>
              <w:rFonts w:ascii="Times New Roman" w:eastAsia="Times New Roman" w:hAnsi="Times New Roman" w:cs="Times New Roman"/>
              <w:sz w:val="20"/>
              <w:szCs w:val="20"/>
              <w:lang w:val="en-ZA"/>
            </w:rPr>
          </w:rPrChange>
        </w:rPr>
      </w:pPr>
    </w:p>
    <w:p w:rsidR="000E7FCA" w:rsidRPr="008D1D3E" w:rsidRDefault="000E7FCA" w:rsidP="000E7FCA">
      <w:pPr>
        <w:pStyle w:val="ListParagraph"/>
        <w:numPr>
          <w:ilvl w:val="2"/>
          <w:numId w:val="5"/>
        </w:numPr>
        <w:ind w:hanging="11"/>
        <w:rPr>
          <w:rFonts w:ascii="Arial Narrow" w:eastAsia="Times New Roman" w:hAnsi="Arial Narrow" w:cs="Times New Roman"/>
          <w:lang w:val="en-ZA"/>
          <w:rPrChange w:id="90" w:author="Hazel Chikara" w:date="2021-03-27T22:34:00Z">
            <w:rPr>
              <w:rFonts w:ascii="Times New Roman" w:eastAsia="Times New Roman" w:hAnsi="Times New Roman" w:cs="Times New Roman"/>
              <w:sz w:val="20"/>
              <w:szCs w:val="20"/>
              <w:lang w:val="en-ZA"/>
            </w:rPr>
          </w:rPrChange>
        </w:rPr>
      </w:pPr>
      <w:r w:rsidRPr="008D1D3E">
        <w:rPr>
          <w:rFonts w:ascii="Arial Narrow" w:eastAsia="Times New Roman" w:hAnsi="Arial Narrow" w:cs="Arial"/>
          <w:color w:val="222222"/>
          <w:shd w:val="clear" w:color="auto" w:fill="FFFFFF"/>
          <w:lang w:val="en-ZA"/>
          <w:rPrChange w:id="91" w:author="Hazel Chikara" w:date="2021-03-27T22:34:00Z">
            <w:rPr>
              <w:rFonts w:ascii="Arial" w:eastAsia="Times New Roman" w:hAnsi="Arial" w:cs="Arial"/>
              <w:color w:val="222222"/>
              <w:sz w:val="20"/>
              <w:szCs w:val="20"/>
              <w:shd w:val="clear" w:color="auto" w:fill="FFFFFF"/>
              <w:lang w:val="en-ZA"/>
            </w:rPr>
          </w:rPrChange>
        </w:rPr>
        <w:t>Sizes</w:t>
      </w:r>
    </w:p>
    <w:p w:rsidR="000E7FCA" w:rsidRPr="008D1D3E" w:rsidRDefault="000E7FCA" w:rsidP="00BC4BAE">
      <w:pPr>
        <w:pStyle w:val="m8648632496560131538p3"/>
        <w:spacing w:before="0" w:beforeAutospacing="0" w:after="0" w:afterAutospacing="0" w:line="360" w:lineRule="auto"/>
        <w:rPr>
          <w:rFonts w:ascii="Arial Narrow" w:hAnsi="Arial Narrow" w:cs="Arial"/>
          <w:color w:val="222222"/>
          <w:shd w:val="clear" w:color="auto" w:fill="FFFFFF"/>
          <w:rPrChange w:id="92" w:author="Hazel Chikara" w:date="2021-03-27T22:34:00Z">
            <w:rPr>
              <w:rFonts w:ascii="Arial" w:hAnsi="Arial" w:cs="Arial"/>
              <w:color w:val="222222"/>
              <w:sz w:val="20"/>
              <w:szCs w:val="20"/>
              <w:shd w:val="clear" w:color="auto" w:fill="FFFFFF"/>
            </w:rPr>
          </w:rPrChange>
        </w:rPr>
      </w:pPr>
    </w:p>
    <w:p w:rsidR="00805D14" w:rsidRPr="008D1D3E" w:rsidRDefault="00805D14" w:rsidP="00BC4BAE">
      <w:pPr>
        <w:pStyle w:val="m8648632496560131538p3"/>
        <w:spacing w:before="0" w:beforeAutospacing="0" w:after="0" w:afterAutospacing="0" w:line="360" w:lineRule="auto"/>
        <w:rPr>
          <w:rFonts w:ascii="Arial Narrow" w:hAnsi="Arial Narrow" w:cs="Arial"/>
          <w:color w:val="222222"/>
          <w:rPrChange w:id="93" w:author="Hazel Chikara" w:date="2021-03-27T22:34:00Z">
            <w:rPr>
              <w:rFonts w:ascii="Arial" w:hAnsi="Arial" w:cs="Arial"/>
              <w:color w:val="222222"/>
              <w:sz w:val="20"/>
              <w:szCs w:val="20"/>
            </w:rPr>
          </w:rPrChange>
        </w:rPr>
      </w:pPr>
    </w:p>
    <w:p w:rsidR="00805D14" w:rsidRPr="008D1D3E" w:rsidRDefault="00805D14" w:rsidP="00BC4BAE">
      <w:pPr>
        <w:pStyle w:val="m8648632496560131538p3"/>
        <w:spacing w:before="0" w:beforeAutospacing="0" w:after="0" w:afterAutospacing="0" w:line="360" w:lineRule="auto"/>
        <w:rPr>
          <w:rStyle w:val="m8648632496560131538s4"/>
          <w:rFonts w:ascii="Arial Narrow" w:hAnsi="Arial Narrow" w:cs="Arial"/>
          <w:bCs/>
          <w:color w:val="222222"/>
          <w:rPrChange w:id="94" w:author="Hazel Chikara" w:date="2021-03-27T22:34:00Z">
            <w:rPr>
              <w:rStyle w:val="m8648632496560131538s4"/>
              <w:rFonts w:ascii="Arial" w:hAnsi="Arial" w:cs="Arial"/>
              <w:b/>
              <w:bCs/>
              <w:color w:val="222222"/>
              <w:sz w:val="20"/>
              <w:szCs w:val="20"/>
            </w:rPr>
          </w:rPrChange>
        </w:rPr>
      </w:pPr>
      <w:r w:rsidRPr="008D1D3E">
        <w:rPr>
          <w:rStyle w:val="m8648632496560131538s4"/>
          <w:rFonts w:ascii="Arial Narrow" w:hAnsi="Arial Narrow" w:cs="Arial"/>
          <w:bCs/>
          <w:color w:val="222222"/>
          <w:rPrChange w:id="95" w:author="Hazel Chikara" w:date="2021-03-27T22:34:00Z">
            <w:rPr>
              <w:rStyle w:val="m8648632496560131538s4"/>
              <w:rFonts w:ascii="Arial" w:hAnsi="Arial" w:cs="Arial"/>
              <w:b/>
              <w:bCs/>
              <w:color w:val="222222"/>
              <w:sz w:val="20"/>
              <w:szCs w:val="20"/>
            </w:rPr>
          </w:rPrChange>
        </w:rPr>
        <w:t>2. </w:t>
      </w:r>
      <w:r w:rsidRPr="008D1D3E">
        <w:rPr>
          <w:rStyle w:val="m8648632496560131538apple-converted-space"/>
          <w:rFonts w:ascii="Arial Narrow" w:hAnsi="Arial Narrow" w:cs="Arial"/>
          <w:bCs/>
          <w:color w:val="222222"/>
          <w:rPrChange w:id="96" w:author="Hazel Chikara" w:date="2021-03-27T22:34:00Z">
            <w:rPr>
              <w:rStyle w:val="m8648632496560131538apple-converted-space"/>
              <w:rFonts w:ascii="Arial" w:hAnsi="Arial" w:cs="Arial"/>
              <w:b/>
              <w:bCs/>
              <w:color w:val="222222"/>
              <w:sz w:val="20"/>
              <w:szCs w:val="20"/>
            </w:rPr>
          </w:rPrChange>
        </w:rPr>
        <w:t> </w:t>
      </w:r>
      <w:r w:rsidRPr="008D1D3E">
        <w:rPr>
          <w:rStyle w:val="m8648632496560131538s4"/>
          <w:rFonts w:ascii="Arial Narrow" w:hAnsi="Arial Narrow" w:cs="Arial"/>
          <w:bCs/>
          <w:color w:val="222222"/>
          <w:rPrChange w:id="97" w:author="Hazel Chikara" w:date="2021-03-27T22:34:00Z">
            <w:rPr>
              <w:rStyle w:val="m8648632496560131538s4"/>
              <w:rFonts w:ascii="Arial" w:hAnsi="Arial" w:cs="Arial"/>
              <w:b/>
              <w:bCs/>
              <w:color w:val="222222"/>
              <w:sz w:val="20"/>
              <w:szCs w:val="20"/>
            </w:rPr>
          </w:rPrChange>
        </w:rPr>
        <w:t>Title to Goods</w:t>
      </w:r>
    </w:p>
    <w:p w:rsidR="00B81BBC" w:rsidRPr="008D1D3E" w:rsidRDefault="00B81BBC" w:rsidP="00BC4BAE">
      <w:pPr>
        <w:pStyle w:val="m8648632496560131538p3"/>
        <w:spacing w:before="0" w:beforeAutospacing="0" w:after="0" w:afterAutospacing="0" w:line="360" w:lineRule="auto"/>
        <w:rPr>
          <w:rFonts w:ascii="Arial Narrow" w:hAnsi="Arial Narrow" w:cs="Arial"/>
          <w:color w:val="222222"/>
          <w:rPrChange w:id="98" w:author="Hazel Chikara" w:date="2021-03-27T22:34:00Z">
            <w:rPr>
              <w:rFonts w:ascii="Arial" w:hAnsi="Arial" w:cs="Arial"/>
              <w:color w:val="222222"/>
              <w:sz w:val="20"/>
              <w:szCs w:val="20"/>
            </w:rPr>
          </w:rPrChange>
        </w:rPr>
      </w:pPr>
    </w:p>
    <w:p w:rsidR="00805D14" w:rsidRPr="008D1D3E" w:rsidRDefault="00805D14" w:rsidP="00BC4BAE">
      <w:pPr>
        <w:pStyle w:val="m8648632496560131538p3"/>
        <w:spacing w:before="0" w:beforeAutospacing="0" w:after="0" w:afterAutospacing="0" w:line="360" w:lineRule="auto"/>
        <w:rPr>
          <w:rFonts w:ascii="Arial Narrow" w:hAnsi="Arial Narrow" w:cs="Arial"/>
          <w:color w:val="222222"/>
          <w:rPrChange w:id="99" w:author="Hazel Chikara" w:date="2021-03-27T22:34:00Z">
            <w:rPr>
              <w:rFonts w:ascii="Arial" w:hAnsi="Arial" w:cs="Arial"/>
              <w:color w:val="222222"/>
              <w:sz w:val="20"/>
              <w:szCs w:val="20"/>
            </w:rPr>
          </w:rPrChange>
        </w:rPr>
      </w:pPr>
      <w:r w:rsidRPr="008D1D3E">
        <w:rPr>
          <w:rStyle w:val="m8648632496560131538s2"/>
          <w:rFonts w:ascii="Arial Narrow" w:hAnsi="Arial Narrow" w:cs="Arial"/>
          <w:color w:val="222222"/>
          <w:rPrChange w:id="100" w:author="Hazel Chikara" w:date="2021-03-27T22:34:00Z">
            <w:rPr>
              <w:rStyle w:val="m8648632496560131538s2"/>
              <w:rFonts w:ascii="Arial" w:hAnsi="Arial" w:cs="Arial"/>
              <w:color w:val="222222"/>
              <w:sz w:val="20"/>
              <w:szCs w:val="20"/>
            </w:rPr>
          </w:rPrChange>
        </w:rPr>
        <w:lastRenderedPageBreak/>
        <w:t xml:space="preserve">The </w:t>
      </w:r>
      <w:del w:id="101" w:author="Hazel Chikara" w:date="2021-03-26T16:15:00Z">
        <w:r w:rsidRPr="008D1D3E" w:rsidDel="00B211DE">
          <w:rPr>
            <w:rStyle w:val="m8648632496560131538s2"/>
            <w:rFonts w:ascii="Arial Narrow" w:hAnsi="Arial Narrow" w:cs="Arial"/>
            <w:color w:val="222222"/>
            <w:rPrChange w:id="102" w:author="Hazel Chikara" w:date="2021-03-27T22:34:00Z">
              <w:rPr>
                <w:rStyle w:val="m8648632496560131538s2"/>
                <w:rFonts w:ascii="Arial" w:hAnsi="Arial" w:cs="Arial"/>
                <w:color w:val="222222"/>
                <w:sz w:val="20"/>
                <w:szCs w:val="20"/>
              </w:rPr>
            </w:rPrChange>
          </w:rPr>
          <w:delText xml:space="preserve">Goods </w:delText>
        </w:r>
      </w:del>
      <w:ins w:id="103" w:author="Hazel Chikara" w:date="2021-03-26T16:15:00Z">
        <w:r w:rsidR="00B211DE" w:rsidRPr="008D1D3E">
          <w:rPr>
            <w:rStyle w:val="m8648632496560131538s2"/>
            <w:rFonts w:ascii="Arial Narrow" w:hAnsi="Arial Narrow" w:cs="Arial"/>
            <w:color w:val="222222"/>
            <w:rPrChange w:id="104" w:author="Hazel Chikara" w:date="2021-03-27T22:34:00Z">
              <w:rPr>
                <w:rStyle w:val="m8648632496560131538s2"/>
                <w:rFonts w:ascii="Arial" w:hAnsi="Arial" w:cs="Arial"/>
                <w:color w:val="222222"/>
                <w:sz w:val="20"/>
                <w:szCs w:val="20"/>
              </w:rPr>
            </w:rPrChange>
          </w:rPr>
          <w:t>product</w:t>
        </w:r>
        <w:r w:rsidR="00B211DE" w:rsidRPr="008D1D3E">
          <w:rPr>
            <w:rStyle w:val="m8648632496560131538s2"/>
            <w:rFonts w:ascii="Arial Narrow" w:hAnsi="Arial Narrow" w:cs="Arial"/>
            <w:color w:val="222222"/>
            <w:rPrChange w:id="105" w:author="Hazel Chikara" w:date="2021-03-27T22:34:00Z">
              <w:rPr>
                <w:rStyle w:val="m8648632496560131538s2"/>
                <w:rFonts w:ascii="Arial" w:hAnsi="Arial" w:cs="Arial"/>
                <w:color w:val="222222"/>
                <w:sz w:val="20"/>
                <w:szCs w:val="20"/>
              </w:rPr>
            </w:rPrChange>
          </w:rPr>
          <w:t xml:space="preserve"> </w:t>
        </w:r>
      </w:ins>
      <w:r w:rsidRPr="008D1D3E">
        <w:rPr>
          <w:rStyle w:val="m8648632496560131538s2"/>
          <w:rFonts w:ascii="Arial Narrow" w:hAnsi="Arial Narrow" w:cs="Arial"/>
          <w:color w:val="222222"/>
          <w:rPrChange w:id="106" w:author="Hazel Chikara" w:date="2021-03-27T22:34:00Z">
            <w:rPr>
              <w:rStyle w:val="m8648632496560131538s2"/>
              <w:rFonts w:ascii="Arial" w:hAnsi="Arial" w:cs="Arial"/>
              <w:color w:val="222222"/>
              <w:sz w:val="20"/>
              <w:szCs w:val="20"/>
            </w:rPr>
          </w:rPrChange>
        </w:rPr>
        <w:t xml:space="preserve">shall remain Consignor's property until sold to Consignee's </w:t>
      </w:r>
      <w:del w:id="107" w:author="Hazel Chikara" w:date="2021-03-26T16:17:00Z">
        <w:r w:rsidRPr="008D1D3E" w:rsidDel="00DD65E8">
          <w:rPr>
            <w:rStyle w:val="m8648632496560131538s2"/>
            <w:rFonts w:ascii="Arial Narrow" w:hAnsi="Arial Narrow" w:cs="Arial"/>
            <w:color w:val="222222"/>
            <w:rPrChange w:id="108" w:author="Hazel Chikara" w:date="2021-03-27T22:34:00Z">
              <w:rPr>
                <w:rStyle w:val="m8648632496560131538s2"/>
                <w:rFonts w:ascii="Arial" w:hAnsi="Arial" w:cs="Arial"/>
                <w:color w:val="222222"/>
                <w:sz w:val="20"/>
                <w:szCs w:val="20"/>
              </w:rPr>
            </w:rPrChange>
          </w:rPr>
          <w:delText>customers</w:delText>
        </w:r>
      </w:del>
      <w:ins w:id="109" w:author="Hazel Chikara" w:date="2021-03-26T16:17:00Z">
        <w:r w:rsidR="00DD65E8" w:rsidRPr="008D1D3E">
          <w:rPr>
            <w:rStyle w:val="m8648632496560131538s2"/>
            <w:rFonts w:ascii="Arial Narrow" w:hAnsi="Arial Narrow" w:cs="Arial"/>
            <w:color w:val="222222"/>
            <w:rPrChange w:id="110" w:author="Hazel Chikara" w:date="2021-03-27T22:34:00Z">
              <w:rPr>
                <w:rStyle w:val="m8648632496560131538s2"/>
                <w:rFonts w:ascii="Arial" w:hAnsi="Arial" w:cs="Arial"/>
                <w:color w:val="222222"/>
                <w:sz w:val="20"/>
                <w:szCs w:val="20"/>
              </w:rPr>
            </w:rPrChange>
          </w:rPr>
          <w:t>consumers</w:t>
        </w:r>
      </w:ins>
      <w:r w:rsidRPr="008D1D3E">
        <w:rPr>
          <w:rStyle w:val="m8648632496560131538s2"/>
          <w:rFonts w:ascii="Arial Narrow" w:hAnsi="Arial Narrow" w:cs="Arial"/>
          <w:color w:val="222222"/>
          <w:rPrChange w:id="111" w:author="Hazel Chikara" w:date="2021-03-27T22:34:00Z">
            <w:rPr>
              <w:rStyle w:val="m8648632496560131538s2"/>
              <w:rFonts w:ascii="Arial" w:hAnsi="Arial" w:cs="Arial"/>
              <w:color w:val="222222"/>
              <w:sz w:val="20"/>
              <w:szCs w:val="20"/>
            </w:rPr>
          </w:rPrChange>
        </w:rPr>
        <w:t>, and title to the proceeds of the sales of the Goods shall vest in and belong to Consignor and be held in trust for Consignor's benefit until accounted for and remitted to Consignor.</w:t>
      </w:r>
    </w:p>
    <w:p w:rsidR="00805D14" w:rsidRPr="008D1D3E" w:rsidRDefault="00805D14" w:rsidP="00BC4BAE">
      <w:pPr>
        <w:pStyle w:val="m8648632496560131538p3"/>
        <w:spacing w:before="0" w:beforeAutospacing="0" w:after="0" w:afterAutospacing="0" w:line="360" w:lineRule="auto"/>
        <w:rPr>
          <w:rFonts w:ascii="Arial Narrow" w:hAnsi="Arial Narrow" w:cs="Arial"/>
          <w:color w:val="222222"/>
          <w:rPrChange w:id="112" w:author="Hazel Chikara" w:date="2021-03-27T22:34:00Z">
            <w:rPr>
              <w:rFonts w:ascii="Arial" w:hAnsi="Arial" w:cs="Arial"/>
              <w:color w:val="222222"/>
              <w:sz w:val="20"/>
              <w:szCs w:val="20"/>
            </w:rPr>
          </w:rPrChange>
        </w:rPr>
      </w:pPr>
    </w:p>
    <w:p w:rsidR="00805D14" w:rsidRPr="008D1D3E" w:rsidRDefault="00805D14" w:rsidP="00BC4BAE">
      <w:pPr>
        <w:pStyle w:val="m8648632496560131538p3"/>
        <w:spacing w:before="0" w:beforeAutospacing="0" w:after="0" w:afterAutospacing="0" w:line="360" w:lineRule="auto"/>
        <w:rPr>
          <w:rStyle w:val="m8648632496560131538s4"/>
          <w:rFonts w:ascii="Arial Narrow" w:hAnsi="Arial Narrow" w:cs="Arial"/>
          <w:bCs/>
          <w:color w:val="222222"/>
          <w:rPrChange w:id="113" w:author="Hazel Chikara" w:date="2021-03-27T22:34:00Z">
            <w:rPr>
              <w:rStyle w:val="m8648632496560131538s4"/>
              <w:rFonts w:ascii="Arial" w:hAnsi="Arial" w:cs="Arial"/>
              <w:b/>
              <w:bCs/>
              <w:color w:val="222222"/>
              <w:sz w:val="20"/>
              <w:szCs w:val="20"/>
            </w:rPr>
          </w:rPrChange>
        </w:rPr>
      </w:pPr>
      <w:r w:rsidRPr="008D1D3E">
        <w:rPr>
          <w:rStyle w:val="m8648632496560131538s4"/>
          <w:rFonts w:ascii="Arial Narrow" w:hAnsi="Arial Narrow" w:cs="Arial"/>
          <w:bCs/>
          <w:color w:val="222222"/>
          <w:rPrChange w:id="114" w:author="Hazel Chikara" w:date="2021-03-27T22:34:00Z">
            <w:rPr>
              <w:rStyle w:val="m8648632496560131538s4"/>
              <w:rFonts w:ascii="Arial" w:hAnsi="Arial" w:cs="Arial"/>
              <w:b/>
              <w:bCs/>
              <w:color w:val="222222"/>
              <w:sz w:val="20"/>
              <w:szCs w:val="20"/>
            </w:rPr>
          </w:rPrChange>
        </w:rPr>
        <w:t>3. </w:t>
      </w:r>
      <w:r w:rsidRPr="008D1D3E">
        <w:rPr>
          <w:rStyle w:val="m8648632496560131538apple-converted-space"/>
          <w:rFonts w:ascii="Arial Narrow" w:hAnsi="Arial Narrow" w:cs="Arial"/>
          <w:bCs/>
          <w:color w:val="222222"/>
          <w:rPrChange w:id="115" w:author="Hazel Chikara" w:date="2021-03-27T22:34:00Z">
            <w:rPr>
              <w:rStyle w:val="m8648632496560131538apple-converted-space"/>
              <w:rFonts w:ascii="Arial" w:hAnsi="Arial" w:cs="Arial"/>
              <w:b/>
              <w:bCs/>
              <w:color w:val="222222"/>
              <w:sz w:val="20"/>
              <w:szCs w:val="20"/>
            </w:rPr>
          </w:rPrChange>
        </w:rPr>
        <w:t> </w:t>
      </w:r>
      <w:r w:rsidRPr="008D1D3E">
        <w:rPr>
          <w:rStyle w:val="m8648632496560131538s4"/>
          <w:rFonts w:ascii="Arial Narrow" w:hAnsi="Arial Narrow" w:cs="Arial"/>
          <w:bCs/>
          <w:color w:val="222222"/>
          <w:rPrChange w:id="116" w:author="Hazel Chikara" w:date="2021-03-27T22:34:00Z">
            <w:rPr>
              <w:rStyle w:val="m8648632496560131538s4"/>
              <w:rFonts w:ascii="Arial" w:hAnsi="Arial" w:cs="Arial"/>
              <w:b/>
              <w:bCs/>
              <w:color w:val="222222"/>
              <w:sz w:val="20"/>
              <w:szCs w:val="20"/>
            </w:rPr>
          </w:rPrChange>
        </w:rPr>
        <w:t>Loss or Damage to Goods</w:t>
      </w:r>
    </w:p>
    <w:p w:rsidR="00751032" w:rsidRPr="008D1D3E" w:rsidRDefault="00751032" w:rsidP="00BC4BAE">
      <w:pPr>
        <w:pStyle w:val="m8648632496560131538p3"/>
        <w:spacing w:before="0" w:beforeAutospacing="0" w:after="0" w:afterAutospacing="0" w:line="360" w:lineRule="auto"/>
        <w:rPr>
          <w:rFonts w:ascii="Arial Narrow" w:hAnsi="Arial Narrow" w:cs="Arial"/>
          <w:color w:val="222222"/>
          <w:rPrChange w:id="117" w:author="Hazel Chikara" w:date="2021-03-27T22:34:00Z">
            <w:rPr>
              <w:rFonts w:ascii="Arial" w:hAnsi="Arial" w:cs="Arial"/>
              <w:color w:val="222222"/>
              <w:sz w:val="20"/>
              <w:szCs w:val="20"/>
            </w:rPr>
          </w:rPrChange>
        </w:rPr>
      </w:pPr>
    </w:p>
    <w:p w:rsidR="00805D14" w:rsidRPr="008D1D3E" w:rsidRDefault="00751032" w:rsidP="00BC4BAE">
      <w:pPr>
        <w:pStyle w:val="m8648632496560131538p3"/>
        <w:spacing w:before="0" w:beforeAutospacing="0" w:after="0" w:afterAutospacing="0" w:line="360" w:lineRule="auto"/>
        <w:rPr>
          <w:rFonts w:ascii="Arial Narrow" w:hAnsi="Arial Narrow" w:cs="Arial"/>
          <w:color w:val="222222"/>
          <w:rPrChange w:id="118" w:author="Hazel Chikara" w:date="2021-03-27T22:34:00Z">
            <w:rPr>
              <w:rFonts w:ascii="Arial" w:hAnsi="Arial" w:cs="Arial"/>
              <w:color w:val="222222"/>
              <w:sz w:val="20"/>
              <w:szCs w:val="20"/>
            </w:rPr>
          </w:rPrChange>
        </w:rPr>
      </w:pPr>
      <w:r w:rsidRPr="008D1D3E">
        <w:rPr>
          <w:rStyle w:val="m8648632496560131538s2"/>
          <w:rFonts w:ascii="Arial Narrow" w:hAnsi="Arial Narrow" w:cs="Arial"/>
          <w:color w:val="222222"/>
          <w:rPrChange w:id="119" w:author="Hazel Chikara" w:date="2021-03-27T22:34:00Z">
            <w:rPr>
              <w:rStyle w:val="m8648632496560131538s2"/>
              <w:rFonts w:ascii="Arial" w:hAnsi="Arial" w:cs="Arial"/>
              <w:color w:val="222222"/>
              <w:sz w:val="20"/>
              <w:szCs w:val="20"/>
            </w:rPr>
          </w:rPrChange>
        </w:rPr>
        <w:t>Consignor shall remain</w:t>
      </w:r>
      <w:r w:rsidR="00805D14" w:rsidRPr="008D1D3E">
        <w:rPr>
          <w:rStyle w:val="m8648632496560131538s2"/>
          <w:rFonts w:ascii="Arial Narrow" w:hAnsi="Arial Narrow" w:cs="Arial"/>
          <w:color w:val="222222"/>
          <w:rPrChange w:id="120" w:author="Hazel Chikara" w:date="2021-03-27T22:34:00Z">
            <w:rPr>
              <w:rStyle w:val="m8648632496560131538s2"/>
              <w:rFonts w:ascii="Arial" w:hAnsi="Arial" w:cs="Arial"/>
              <w:color w:val="222222"/>
              <w:sz w:val="20"/>
              <w:szCs w:val="20"/>
            </w:rPr>
          </w:rPrChange>
        </w:rPr>
        <w:t xml:space="preserve"> responsible </w:t>
      </w:r>
      <w:r w:rsidRPr="008D1D3E">
        <w:rPr>
          <w:rStyle w:val="m8648632496560131538s2"/>
          <w:rFonts w:ascii="Arial Narrow" w:hAnsi="Arial Narrow" w:cs="Arial"/>
          <w:color w:val="222222"/>
          <w:rPrChange w:id="121" w:author="Hazel Chikara" w:date="2021-03-27T22:34:00Z">
            <w:rPr>
              <w:rStyle w:val="m8648632496560131538s2"/>
              <w:rFonts w:ascii="Arial" w:hAnsi="Arial" w:cs="Arial"/>
              <w:color w:val="222222"/>
              <w:sz w:val="20"/>
              <w:szCs w:val="20"/>
            </w:rPr>
          </w:rPrChange>
        </w:rPr>
        <w:t xml:space="preserve">for </w:t>
      </w:r>
      <w:r w:rsidR="00805D14" w:rsidRPr="008D1D3E">
        <w:rPr>
          <w:rStyle w:val="m8648632496560131538s2"/>
          <w:rFonts w:ascii="Arial Narrow" w:hAnsi="Arial Narrow" w:cs="Arial"/>
          <w:color w:val="222222"/>
          <w:rPrChange w:id="122" w:author="Hazel Chikara" w:date="2021-03-27T22:34:00Z">
            <w:rPr>
              <w:rStyle w:val="m8648632496560131538s2"/>
              <w:rFonts w:ascii="Arial" w:hAnsi="Arial" w:cs="Arial"/>
              <w:color w:val="222222"/>
              <w:sz w:val="20"/>
              <w:szCs w:val="20"/>
            </w:rPr>
          </w:rPrChange>
        </w:rPr>
        <w:t xml:space="preserve">all loss and expense resulting from damage to or destruction of the </w:t>
      </w:r>
      <w:del w:id="123" w:author="Hazel Chikara" w:date="2021-03-26T16:17:00Z">
        <w:r w:rsidR="00805D14" w:rsidRPr="008D1D3E" w:rsidDel="00E21BF8">
          <w:rPr>
            <w:rStyle w:val="m8648632496560131538s2"/>
            <w:rFonts w:ascii="Arial Narrow" w:hAnsi="Arial Narrow" w:cs="Arial"/>
            <w:color w:val="222222"/>
            <w:rPrChange w:id="124" w:author="Hazel Chikara" w:date="2021-03-27T22:34:00Z">
              <w:rPr>
                <w:rStyle w:val="m8648632496560131538s2"/>
                <w:rFonts w:ascii="Arial" w:hAnsi="Arial" w:cs="Arial"/>
                <w:color w:val="222222"/>
                <w:sz w:val="20"/>
                <w:szCs w:val="20"/>
              </w:rPr>
            </w:rPrChange>
          </w:rPr>
          <w:delText>Goods</w:delText>
        </w:r>
      </w:del>
      <w:ins w:id="125" w:author="Hazel Chikara" w:date="2021-03-26T16:17:00Z">
        <w:r w:rsidR="00E21BF8" w:rsidRPr="008D1D3E">
          <w:rPr>
            <w:rStyle w:val="m8648632496560131538s2"/>
            <w:rFonts w:ascii="Arial Narrow" w:hAnsi="Arial Narrow" w:cs="Arial"/>
            <w:color w:val="222222"/>
            <w:rPrChange w:id="126" w:author="Hazel Chikara" w:date="2021-03-27T22:34:00Z">
              <w:rPr>
                <w:rStyle w:val="m8648632496560131538s2"/>
                <w:rFonts w:ascii="Arial" w:hAnsi="Arial" w:cs="Arial"/>
                <w:color w:val="222222"/>
                <w:sz w:val="20"/>
                <w:szCs w:val="20"/>
              </w:rPr>
            </w:rPrChange>
          </w:rPr>
          <w:t>product</w:t>
        </w:r>
      </w:ins>
      <w:r w:rsidR="00805D14" w:rsidRPr="008D1D3E">
        <w:rPr>
          <w:rStyle w:val="m8648632496560131538s2"/>
          <w:rFonts w:ascii="Arial Narrow" w:hAnsi="Arial Narrow" w:cs="Arial"/>
          <w:color w:val="222222"/>
          <w:rPrChange w:id="127" w:author="Hazel Chikara" w:date="2021-03-27T22:34:00Z">
            <w:rPr>
              <w:rStyle w:val="m8648632496560131538s2"/>
              <w:rFonts w:ascii="Arial" w:hAnsi="Arial" w:cs="Arial"/>
              <w:color w:val="222222"/>
              <w:sz w:val="20"/>
              <w:szCs w:val="20"/>
            </w:rPr>
          </w:rPrChange>
        </w:rPr>
        <w:t xml:space="preserve">, or from levy or attachment of any court process or lien thereon </w:t>
      </w:r>
      <w:r w:rsidRPr="008D1D3E">
        <w:rPr>
          <w:rStyle w:val="m8648632496560131538s2"/>
          <w:rFonts w:ascii="Arial Narrow" w:hAnsi="Arial Narrow" w:cs="Arial"/>
          <w:color w:val="222222"/>
          <w:rPrChange w:id="128" w:author="Hazel Chikara" w:date="2021-03-27T22:34:00Z">
            <w:rPr>
              <w:rStyle w:val="m8648632496560131538s2"/>
              <w:rFonts w:ascii="Arial" w:hAnsi="Arial" w:cs="Arial"/>
              <w:color w:val="222222"/>
              <w:sz w:val="20"/>
              <w:szCs w:val="20"/>
            </w:rPr>
          </w:rPrChange>
        </w:rPr>
        <w:t>while in Consignee's possession.</w:t>
      </w:r>
      <w:r w:rsidR="00805D14" w:rsidRPr="008D1D3E">
        <w:rPr>
          <w:rStyle w:val="m8648632496560131538s2"/>
          <w:rFonts w:ascii="Arial Narrow" w:hAnsi="Arial Narrow" w:cs="Arial"/>
          <w:color w:val="222222"/>
          <w:rPrChange w:id="129" w:author="Hazel Chikara" w:date="2021-03-27T22:34:00Z">
            <w:rPr>
              <w:rStyle w:val="m8648632496560131538s2"/>
              <w:rFonts w:ascii="Arial" w:hAnsi="Arial" w:cs="Arial"/>
              <w:color w:val="222222"/>
              <w:sz w:val="20"/>
              <w:szCs w:val="20"/>
            </w:rPr>
          </w:rPrChange>
        </w:rPr>
        <w:t> </w:t>
      </w:r>
      <w:r w:rsidR="00805D14" w:rsidRPr="008D1D3E">
        <w:rPr>
          <w:rStyle w:val="m8648632496560131538apple-converted-space"/>
          <w:rFonts w:ascii="Arial Narrow" w:hAnsi="Arial Narrow" w:cs="Arial"/>
          <w:color w:val="222222"/>
          <w:rPrChange w:id="130" w:author="Hazel Chikara" w:date="2021-03-27T22:34:00Z">
            <w:rPr>
              <w:rStyle w:val="m8648632496560131538apple-converted-space"/>
              <w:rFonts w:ascii="Arial" w:hAnsi="Arial" w:cs="Arial"/>
              <w:color w:val="222222"/>
              <w:sz w:val="20"/>
              <w:szCs w:val="20"/>
            </w:rPr>
          </w:rPrChange>
        </w:rPr>
        <w:t> </w:t>
      </w:r>
      <w:r w:rsidRPr="008D1D3E">
        <w:rPr>
          <w:rStyle w:val="m8648632496560131538s2"/>
          <w:rFonts w:ascii="Arial Narrow" w:hAnsi="Arial Narrow" w:cs="Arial"/>
          <w:color w:val="222222"/>
          <w:rPrChange w:id="131" w:author="Hazel Chikara" w:date="2021-03-27T22:34:00Z">
            <w:rPr>
              <w:rStyle w:val="m8648632496560131538s2"/>
              <w:rFonts w:ascii="Arial" w:hAnsi="Arial" w:cs="Arial"/>
              <w:color w:val="222222"/>
              <w:sz w:val="20"/>
              <w:szCs w:val="20"/>
            </w:rPr>
          </w:rPrChange>
        </w:rPr>
        <w:t>Consignor</w:t>
      </w:r>
      <w:r w:rsidR="00805D14" w:rsidRPr="008D1D3E">
        <w:rPr>
          <w:rStyle w:val="m8648632496560131538s2"/>
          <w:rFonts w:ascii="Arial Narrow" w:hAnsi="Arial Narrow" w:cs="Arial"/>
          <w:color w:val="222222"/>
          <w:rPrChange w:id="132" w:author="Hazel Chikara" w:date="2021-03-27T22:34:00Z">
            <w:rPr>
              <w:rStyle w:val="m8648632496560131538s2"/>
              <w:rFonts w:ascii="Arial" w:hAnsi="Arial" w:cs="Arial"/>
              <w:color w:val="222222"/>
              <w:sz w:val="20"/>
              <w:szCs w:val="20"/>
            </w:rPr>
          </w:rPrChange>
        </w:rPr>
        <w:t xml:space="preserve"> shall maintain an insurance policy or policies on the </w:t>
      </w:r>
      <w:del w:id="133" w:author="Hazel Chikara" w:date="2021-03-26T16:17:00Z">
        <w:r w:rsidR="00805D14" w:rsidRPr="008D1D3E" w:rsidDel="00E21BF8">
          <w:rPr>
            <w:rStyle w:val="m8648632496560131538s2"/>
            <w:rFonts w:ascii="Arial Narrow" w:hAnsi="Arial Narrow" w:cs="Arial"/>
            <w:color w:val="222222"/>
            <w:rPrChange w:id="134" w:author="Hazel Chikara" w:date="2021-03-27T22:34:00Z">
              <w:rPr>
                <w:rStyle w:val="m8648632496560131538s2"/>
                <w:rFonts w:ascii="Arial" w:hAnsi="Arial" w:cs="Arial"/>
                <w:color w:val="222222"/>
                <w:sz w:val="20"/>
                <w:szCs w:val="20"/>
              </w:rPr>
            </w:rPrChange>
          </w:rPr>
          <w:delText xml:space="preserve">Goods </w:delText>
        </w:r>
      </w:del>
      <w:ins w:id="135" w:author="Hazel Chikara" w:date="2021-03-26T16:17:00Z">
        <w:r w:rsidR="00E21BF8" w:rsidRPr="008D1D3E">
          <w:rPr>
            <w:rStyle w:val="m8648632496560131538s2"/>
            <w:rFonts w:ascii="Arial Narrow" w:hAnsi="Arial Narrow" w:cs="Arial"/>
            <w:color w:val="222222"/>
            <w:rPrChange w:id="136" w:author="Hazel Chikara" w:date="2021-03-27T22:34:00Z">
              <w:rPr>
                <w:rStyle w:val="m8648632496560131538s2"/>
                <w:rFonts w:ascii="Arial" w:hAnsi="Arial" w:cs="Arial"/>
                <w:color w:val="222222"/>
                <w:sz w:val="20"/>
                <w:szCs w:val="20"/>
              </w:rPr>
            </w:rPrChange>
          </w:rPr>
          <w:t>product</w:t>
        </w:r>
        <w:r w:rsidR="00E21BF8" w:rsidRPr="008D1D3E">
          <w:rPr>
            <w:rStyle w:val="m8648632496560131538s2"/>
            <w:rFonts w:ascii="Arial Narrow" w:hAnsi="Arial Narrow" w:cs="Arial"/>
            <w:color w:val="222222"/>
            <w:rPrChange w:id="137" w:author="Hazel Chikara" w:date="2021-03-27T22:34:00Z">
              <w:rPr>
                <w:rStyle w:val="m8648632496560131538s2"/>
                <w:rFonts w:ascii="Arial" w:hAnsi="Arial" w:cs="Arial"/>
                <w:color w:val="222222"/>
                <w:sz w:val="20"/>
                <w:szCs w:val="20"/>
              </w:rPr>
            </w:rPrChange>
          </w:rPr>
          <w:t xml:space="preserve"> </w:t>
        </w:r>
      </w:ins>
      <w:r w:rsidR="00805D14" w:rsidRPr="008D1D3E">
        <w:rPr>
          <w:rStyle w:val="m8648632496560131538s2"/>
          <w:rFonts w:ascii="Arial Narrow" w:hAnsi="Arial Narrow" w:cs="Arial"/>
          <w:color w:val="222222"/>
          <w:rPrChange w:id="138" w:author="Hazel Chikara" w:date="2021-03-27T22:34:00Z">
            <w:rPr>
              <w:rStyle w:val="m8648632496560131538s2"/>
              <w:rFonts w:ascii="Arial" w:hAnsi="Arial" w:cs="Arial"/>
              <w:color w:val="222222"/>
              <w:sz w:val="20"/>
              <w:szCs w:val="20"/>
            </w:rPr>
          </w:rPrChange>
        </w:rPr>
        <w:t>in Consignee's possession, protecting against loss from fire</w:t>
      </w:r>
      <w:ins w:id="139" w:author="Hazel Chikara" w:date="2021-03-26T16:18:00Z">
        <w:r w:rsidR="00E21BF8" w:rsidRPr="008D1D3E">
          <w:rPr>
            <w:rStyle w:val="m8648632496560131538s2"/>
            <w:rFonts w:ascii="Arial Narrow" w:hAnsi="Arial Narrow" w:cs="Arial"/>
            <w:color w:val="222222"/>
            <w:rPrChange w:id="140" w:author="Hazel Chikara" w:date="2021-03-27T22:34:00Z">
              <w:rPr>
                <w:rStyle w:val="m8648632496560131538s2"/>
                <w:rFonts w:ascii="Arial" w:hAnsi="Arial" w:cs="Arial"/>
                <w:color w:val="222222"/>
                <w:sz w:val="20"/>
                <w:szCs w:val="20"/>
              </w:rPr>
            </w:rPrChange>
          </w:rPr>
          <w:t xml:space="preserve">, </w:t>
        </w:r>
      </w:ins>
      <w:del w:id="141" w:author="Hazel Chikara" w:date="2021-03-26T16:18:00Z">
        <w:r w:rsidR="00805D14" w:rsidRPr="008D1D3E" w:rsidDel="00E21BF8">
          <w:rPr>
            <w:rStyle w:val="m8648632496560131538s2"/>
            <w:rFonts w:ascii="Arial Narrow" w:hAnsi="Arial Narrow" w:cs="Arial"/>
            <w:color w:val="222222"/>
            <w:rPrChange w:id="142" w:author="Hazel Chikara" w:date="2021-03-27T22:34:00Z">
              <w:rPr>
                <w:rStyle w:val="m8648632496560131538s2"/>
                <w:rFonts w:ascii="Arial" w:hAnsi="Arial" w:cs="Arial"/>
                <w:color w:val="222222"/>
                <w:sz w:val="20"/>
                <w:szCs w:val="20"/>
              </w:rPr>
            </w:rPrChange>
          </w:rPr>
          <w:delText xml:space="preserve"> and </w:delText>
        </w:r>
      </w:del>
      <w:r w:rsidR="00805D14" w:rsidRPr="008D1D3E">
        <w:rPr>
          <w:rStyle w:val="m8648632496560131538s2"/>
          <w:rFonts w:ascii="Arial Narrow" w:hAnsi="Arial Narrow" w:cs="Arial"/>
          <w:color w:val="222222"/>
          <w:rPrChange w:id="143" w:author="Hazel Chikara" w:date="2021-03-27T22:34:00Z">
            <w:rPr>
              <w:rStyle w:val="m8648632496560131538s2"/>
              <w:rFonts w:ascii="Arial" w:hAnsi="Arial" w:cs="Arial"/>
              <w:color w:val="222222"/>
              <w:sz w:val="20"/>
              <w:szCs w:val="20"/>
            </w:rPr>
          </w:rPrChange>
        </w:rPr>
        <w:t>other insurable p</w:t>
      </w:r>
      <w:r w:rsidRPr="008D1D3E">
        <w:rPr>
          <w:rStyle w:val="m8648632496560131538s2"/>
          <w:rFonts w:ascii="Arial Narrow" w:hAnsi="Arial Narrow" w:cs="Arial"/>
          <w:color w:val="222222"/>
          <w:rPrChange w:id="144" w:author="Hazel Chikara" w:date="2021-03-27T22:34:00Z">
            <w:rPr>
              <w:rStyle w:val="m8648632496560131538s2"/>
              <w:rFonts w:ascii="Arial" w:hAnsi="Arial" w:cs="Arial"/>
              <w:color w:val="222222"/>
              <w:sz w:val="20"/>
              <w:szCs w:val="20"/>
            </w:rPr>
          </w:rPrChange>
        </w:rPr>
        <w:t>erils</w:t>
      </w:r>
      <w:ins w:id="145" w:author="Hazel Chikara" w:date="2021-03-26T16:18:00Z">
        <w:r w:rsidR="00E21BF8" w:rsidRPr="008D1D3E">
          <w:rPr>
            <w:rStyle w:val="m8648632496560131538s2"/>
            <w:rFonts w:ascii="Arial Narrow" w:hAnsi="Arial Narrow" w:cs="Arial"/>
            <w:color w:val="222222"/>
            <w:rPrChange w:id="146" w:author="Hazel Chikara" w:date="2021-03-27T22:34:00Z">
              <w:rPr>
                <w:rStyle w:val="m8648632496560131538s2"/>
                <w:rFonts w:ascii="Arial" w:hAnsi="Arial" w:cs="Arial"/>
                <w:color w:val="222222"/>
                <w:sz w:val="20"/>
                <w:szCs w:val="20"/>
              </w:rPr>
            </w:rPrChange>
          </w:rPr>
          <w:t xml:space="preserve"> and any supervening impossibility which occur after the Consignee has acknowledged </w:t>
        </w:r>
      </w:ins>
      <w:ins w:id="147" w:author="Hazel Chikara" w:date="2021-03-26T16:19:00Z">
        <w:r w:rsidR="00E21BF8" w:rsidRPr="008D1D3E">
          <w:rPr>
            <w:rStyle w:val="m8648632496560131538s2"/>
            <w:rFonts w:ascii="Arial Narrow" w:hAnsi="Arial Narrow" w:cs="Arial"/>
            <w:color w:val="222222"/>
            <w:rPrChange w:id="148" w:author="Hazel Chikara" w:date="2021-03-27T22:34:00Z">
              <w:rPr>
                <w:rStyle w:val="m8648632496560131538s2"/>
                <w:rFonts w:ascii="Arial" w:hAnsi="Arial" w:cs="Arial"/>
                <w:color w:val="222222"/>
                <w:sz w:val="20"/>
                <w:szCs w:val="20"/>
              </w:rPr>
            </w:rPrChange>
          </w:rPr>
          <w:t>possession of the product consignment</w:t>
        </w:r>
      </w:ins>
      <w:del w:id="149" w:author="Hazel Chikara" w:date="2021-03-26T16:19:00Z">
        <w:r w:rsidRPr="008D1D3E" w:rsidDel="00E21BF8">
          <w:rPr>
            <w:rStyle w:val="m8648632496560131538s2"/>
            <w:rFonts w:ascii="Arial Narrow" w:hAnsi="Arial Narrow" w:cs="Arial"/>
            <w:color w:val="222222"/>
            <w:rPrChange w:id="150" w:author="Hazel Chikara" w:date="2021-03-27T22:34:00Z">
              <w:rPr>
                <w:rStyle w:val="m8648632496560131538s2"/>
                <w:rFonts w:ascii="Arial" w:hAnsi="Arial" w:cs="Arial"/>
                <w:color w:val="222222"/>
                <w:sz w:val="20"/>
                <w:szCs w:val="20"/>
              </w:rPr>
            </w:rPrChange>
          </w:rPr>
          <w:delText>,</w:delText>
        </w:r>
      </w:del>
      <w:r w:rsidRPr="008D1D3E">
        <w:rPr>
          <w:rStyle w:val="m8648632496560131538s2"/>
          <w:rFonts w:ascii="Arial Narrow" w:hAnsi="Arial Narrow" w:cs="Arial"/>
          <w:color w:val="222222"/>
          <w:rPrChange w:id="151" w:author="Hazel Chikara" w:date="2021-03-27T22:34:00Z">
            <w:rPr>
              <w:rStyle w:val="m8648632496560131538s2"/>
              <w:rFonts w:ascii="Arial" w:hAnsi="Arial" w:cs="Arial"/>
              <w:color w:val="222222"/>
              <w:sz w:val="20"/>
              <w:szCs w:val="20"/>
            </w:rPr>
          </w:rPrChange>
        </w:rPr>
        <w:t xml:space="preserve"> in a satisfactory amount to cover </w:t>
      </w:r>
      <w:del w:id="152" w:author="Hazel Chikara" w:date="2021-03-26T16:17:00Z">
        <w:r w:rsidRPr="008D1D3E" w:rsidDel="00E21BF8">
          <w:rPr>
            <w:rStyle w:val="m8648632496560131538s2"/>
            <w:rFonts w:ascii="Arial Narrow" w:hAnsi="Arial Narrow" w:cs="Arial"/>
            <w:color w:val="222222"/>
            <w:rPrChange w:id="153" w:author="Hazel Chikara" w:date="2021-03-27T22:34:00Z">
              <w:rPr>
                <w:rStyle w:val="m8648632496560131538s2"/>
                <w:rFonts w:ascii="Arial" w:hAnsi="Arial" w:cs="Arial"/>
                <w:color w:val="222222"/>
                <w:sz w:val="20"/>
                <w:szCs w:val="20"/>
              </w:rPr>
            </w:rPrChange>
          </w:rPr>
          <w:delText xml:space="preserve"> </w:delText>
        </w:r>
      </w:del>
      <w:r w:rsidRPr="008D1D3E">
        <w:rPr>
          <w:rStyle w:val="m8648632496560131538s2"/>
          <w:rFonts w:ascii="Arial Narrow" w:hAnsi="Arial Narrow" w:cs="Arial"/>
          <w:color w:val="222222"/>
          <w:rPrChange w:id="154" w:author="Hazel Chikara" w:date="2021-03-27T22:34:00Z">
            <w:rPr>
              <w:rStyle w:val="m8648632496560131538s2"/>
              <w:rFonts w:ascii="Arial" w:hAnsi="Arial" w:cs="Arial"/>
              <w:color w:val="222222"/>
              <w:sz w:val="20"/>
              <w:szCs w:val="20"/>
            </w:rPr>
          </w:rPrChange>
        </w:rPr>
        <w:t xml:space="preserve">and replace such </w:t>
      </w:r>
      <w:del w:id="155" w:author="Hazel Chikara" w:date="2021-03-26T16:19:00Z">
        <w:r w:rsidRPr="008D1D3E" w:rsidDel="00EF55BD">
          <w:rPr>
            <w:rStyle w:val="m8648632496560131538s2"/>
            <w:rFonts w:ascii="Arial Narrow" w:hAnsi="Arial Narrow" w:cs="Arial"/>
            <w:color w:val="222222"/>
            <w:rPrChange w:id="156" w:author="Hazel Chikara" w:date="2021-03-27T22:34:00Z">
              <w:rPr>
                <w:rStyle w:val="m8648632496560131538s2"/>
                <w:rFonts w:ascii="Arial" w:hAnsi="Arial" w:cs="Arial"/>
                <w:color w:val="222222"/>
                <w:sz w:val="20"/>
                <w:szCs w:val="20"/>
              </w:rPr>
            </w:rPrChange>
          </w:rPr>
          <w:delText>goods</w:delText>
        </w:r>
      </w:del>
      <w:ins w:id="157" w:author="Hazel Chikara" w:date="2021-03-26T16:19:00Z">
        <w:r w:rsidR="00EF55BD" w:rsidRPr="008D1D3E">
          <w:rPr>
            <w:rStyle w:val="m8648632496560131538s2"/>
            <w:rFonts w:ascii="Arial Narrow" w:hAnsi="Arial Narrow" w:cs="Arial"/>
            <w:color w:val="222222"/>
            <w:rPrChange w:id="158" w:author="Hazel Chikara" w:date="2021-03-27T22:34:00Z">
              <w:rPr>
                <w:rStyle w:val="m8648632496560131538s2"/>
                <w:rFonts w:ascii="Arial" w:hAnsi="Arial" w:cs="Arial"/>
                <w:color w:val="222222"/>
                <w:sz w:val="20"/>
                <w:szCs w:val="20"/>
              </w:rPr>
            </w:rPrChange>
          </w:rPr>
          <w:t>product</w:t>
        </w:r>
      </w:ins>
      <w:r w:rsidRPr="008D1D3E">
        <w:rPr>
          <w:rStyle w:val="m8648632496560131538s2"/>
          <w:rFonts w:ascii="Arial Narrow" w:hAnsi="Arial Narrow" w:cs="Arial"/>
          <w:color w:val="222222"/>
          <w:rPrChange w:id="159" w:author="Hazel Chikara" w:date="2021-03-27T22:34:00Z">
            <w:rPr>
              <w:rStyle w:val="m8648632496560131538s2"/>
              <w:rFonts w:ascii="Arial" w:hAnsi="Arial" w:cs="Arial"/>
              <w:color w:val="222222"/>
              <w:sz w:val="20"/>
              <w:szCs w:val="20"/>
            </w:rPr>
          </w:rPrChange>
        </w:rPr>
        <w:t>.</w:t>
      </w:r>
      <w:ins w:id="160" w:author="Hazel Chikara" w:date="2021-03-26T16:18:00Z">
        <w:r w:rsidR="00E21BF8" w:rsidRPr="008D1D3E">
          <w:rPr>
            <w:rStyle w:val="m8648632496560131538s2"/>
            <w:rFonts w:ascii="Arial Narrow" w:hAnsi="Arial Narrow" w:cs="Arial"/>
            <w:color w:val="222222"/>
            <w:rPrChange w:id="161" w:author="Hazel Chikara" w:date="2021-03-27T22:34:00Z">
              <w:rPr>
                <w:rStyle w:val="m8648632496560131538s2"/>
                <w:rFonts w:ascii="Arial" w:hAnsi="Arial" w:cs="Arial"/>
                <w:color w:val="222222"/>
                <w:sz w:val="20"/>
                <w:szCs w:val="20"/>
              </w:rPr>
            </w:rPrChange>
          </w:rPr>
          <w:t xml:space="preserve"> </w:t>
        </w:r>
      </w:ins>
    </w:p>
    <w:p w:rsidR="00805D14" w:rsidRPr="008D1D3E" w:rsidRDefault="00805D14" w:rsidP="00BC4BAE">
      <w:pPr>
        <w:pStyle w:val="m8648632496560131538p3"/>
        <w:spacing w:before="0" w:beforeAutospacing="0" w:after="0" w:afterAutospacing="0" w:line="360" w:lineRule="auto"/>
        <w:rPr>
          <w:rFonts w:ascii="Arial Narrow" w:hAnsi="Arial Narrow" w:cs="Arial"/>
          <w:color w:val="222222"/>
          <w:rPrChange w:id="162" w:author="Hazel Chikara" w:date="2021-03-27T22:34:00Z">
            <w:rPr>
              <w:rFonts w:ascii="Arial" w:hAnsi="Arial" w:cs="Arial"/>
              <w:color w:val="222222"/>
              <w:sz w:val="20"/>
              <w:szCs w:val="20"/>
            </w:rPr>
          </w:rPrChange>
        </w:rPr>
      </w:pPr>
    </w:p>
    <w:p w:rsidR="00805D14" w:rsidRPr="008D1D3E" w:rsidRDefault="00805D14" w:rsidP="00BC4BAE">
      <w:pPr>
        <w:pStyle w:val="m8648632496560131538p3"/>
        <w:spacing w:before="0" w:beforeAutospacing="0" w:after="0" w:afterAutospacing="0" w:line="360" w:lineRule="auto"/>
        <w:rPr>
          <w:rFonts w:ascii="Arial Narrow" w:hAnsi="Arial Narrow" w:cs="Arial"/>
          <w:color w:val="222222"/>
          <w:shd w:val="clear" w:color="auto" w:fill="FFFFFF"/>
          <w:rPrChange w:id="163" w:author="Hazel Chikara" w:date="2021-03-27T22:34:00Z">
            <w:rPr>
              <w:rFonts w:ascii="Arial" w:hAnsi="Arial" w:cs="Arial"/>
              <w:color w:val="222222"/>
              <w:sz w:val="20"/>
              <w:szCs w:val="20"/>
              <w:shd w:val="clear" w:color="auto" w:fill="FFFFFF"/>
            </w:rPr>
          </w:rPrChange>
        </w:rPr>
      </w:pPr>
      <w:r w:rsidRPr="008D1D3E">
        <w:rPr>
          <w:rFonts w:ascii="Arial Narrow" w:hAnsi="Arial Narrow" w:cs="Arial"/>
          <w:color w:val="222222"/>
          <w:shd w:val="clear" w:color="auto" w:fill="FFFFFF"/>
          <w:rPrChange w:id="164" w:author="Hazel Chikara" w:date="2021-03-27T22:34:00Z">
            <w:rPr>
              <w:rFonts w:ascii="Arial" w:hAnsi="Arial" w:cs="Arial"/>
              <w:b/>
              <w:color w:val="222222"/>
              <w:sz w:val="20"/>
              <w:szCs w:val="20"/>
              <w:shd w:val="clear" w:color="auto" w:fill="FFFFFF"/>
            </w:rPr>
          </w:rPrChange>
        </w:rPr>
        <w:t>4. Premises</w:t>
      </w:r>
      <w:r w:rsidRPr="008D1D3E">
        <w:rPr>
          <w:rFonts w:ascii="Arial Narrow" w:hAnsi="Arial Narrow" w:cs="Arial"/>
          <w:color w:val="222222"/>
          <w:rPrChange w:id="165" w:author="Hazel Chikara" w:date="2021-03-27T22:34:00Z">
            <w:rPr>
              <w:rFonts w:ascii="Arial" w:hAnsi="Arial" w:cs="Arial"/>
              <w:color w:val="222222"/>
              <w:sz w:val="20"/>
              <w:szCs w:val="20"/>
            </w:rPr>
          </w:rPrChange>
        </w:rPr>
        <w:br/>
      </w:r>
      <w:r w:rsidRPr="008D1D3E">
        <w:rPr>
          <w:rFonts w:ascii="Arial Narrow" w:hAnsi="Arial Narrow" w:cs="Arial"/>
          <w:color w:val="222222"/>
          <w:rPrChange w:id="166" w:author="Hazel Chikara" w:date="2021-03-27T22:34:00Z">
            <w:rPr>
              <w:rFonts w:ascii="Arial" w:hAnsi="Arial" w:cs="Arial"/>
              <w:color w:val="222222"/>
              <w:sz w:val="20"/>
              <w:szCs w:val="20"/>
            </w:rPr>
          </w:rPrChange>
        </w:rPr>
        <w:br/>
      </w:r>
      <w:proofErr w:type="gramStart"/>
      <w:r w:rsidRPr="008D1D3E">
        <w:rPr>
          <w:rFonts w:ascii="Arial Narrow" w:hAnsi="Arial Narrow" w:cs="Arial"/>
          <w:color w:val="222222"/>
          <w:shd w:val="clear" w:color="auto" w:fill="FFFFFF"/>
          <w:rPrChange w:id="167" w:author="Hazel Chikara" w:date="2021-03-27T22:34:00Z">
            <w:rPr>
              <w:rFonts w:ascii="Arial" w:hAnsi="Arial" w:cs="Arial"/>
              <w:color w:val="222222"/>
              <w:sz w:val="20"/>
              <w:szCs w:val="20"/>
              <w:shd w:val="clear" w:color="auto" w:fill="FFFFFF"/>
            </w:rPr>
          </w:rPrChange>
        </w:rPr>
        <w:t>The</w:t>
      </w:r>
      <w:proofErr w:type="gramEnd"/>
      <w:r w:rsidRPr="008D1D3E">
        <w:rPr>
          <w:rFonts w:ascii="Arial Narrow" w:hAnsi="Arial Narrow" w:cs="Arial"/>
          <w:color w:val="222222"/>
          <w:shd w:val="clear" w:color="auto" w:fill="FFFFFF"/>
          <w:rPrChange w:id="168" w:author="Hazel Chikara" w:date="2021-03-27T22:34:00Z">
            <w:rPr>
              <w:rFonts w:ascii="Arial" w:hAnsi="Arial" w:cs="Arial"/>
              <w:color w:val="222222"/>
              <w:sz w:val="20"/>
              <w:szCs w:val="20"/>
              <w:shd w:val="clear" w:color="auto" w:fill="FFFFFF"/>
            </w:rPr>
          </w:rPrChange>
        </w:rPr>
        <w:t xml:space="preserve"> Consignee at its own cost and expense agrees to keep and display the Consigned </w:t>
      </w:r>
      <w:del w:id="169" w:author="Hazel Chikara" w:date="2021-03-26T16:19:00Z">
        <w:r w:rsidRPr="008D1D3E" w:rsidDel="00EF55BD">
          <w:rPr>
            <w:rFonts w:ascii="Arial Narrow" w:hAnsi="Arial Narrow" w:cs="Arial"/>
            <w:color w:val="222222"/>
            <w:shd w:val="clear" w:color="auto" w:fill="FFFFFF"/>
            <w:rPrChange w:id="170" w:author="Hazel Chikara" w:date="2021-03-27T22:34:00Z">
              <w:rPr>
                <w:rFonts w:ascii="Arial" w:hAnsi="Arial" w:cs="Arial"/>
                <w:color w:val="222222"/>
                <w:sz w:val="20"/>
                <w:szCs w:val="20"/>
                <w:shd w:val="clear" w:color="auto" w:fill="FFFFFF"/>
              </w:rPr>
            </w:rPrChange>
          </w:rPr>
          <w:delText>G</w:delText>
        </w:r>
        <w:r w:rsidR="00BB2F66" w:rsidRPr="008D1D3E" w:rsidDel="00EF55BD">
          <w:rPr>
            <w:rFonts w:ascii="Arial Narrow" w:hAnsi="Arial Narrow" w:cs="Arial"/>
            <w:color w:val="222222"/>
            <w:shd w:val="clear" w:color="auto" w:fill="FFFFFF"/>
            <w:rPrChange w:id="171" w:author="Hazel Chikara" w:date="2021-03-27T22:34:00Z">
              <w:rPr>
                <w:rFonts w:ascii="Arial" w:hAnsi="Arial" w:cs="Arial"/>
                <w:color w:val="222222"/>
                <w:sz w:val="20"/>
                <w:szCs w:val="20"/>
                <w:shd w:val="clear" w:color="auto" w:fill="FFFFFF"/>
              </w:rPr>
            </w:rPrChange>
          </w:rPr>
          <w:delText xml:space="preserve">oods </w:delText>
        </w:r>
      </w:del>
      <w:ins w:id="172" w:author="Hazel Chikara" w:date="2021-03-26T16:19:00Z">
        <w:r w:rsidR="00EF55BD" w:rsidRPr="008D1D3E">
          <w:rPr>
            <w:rFonts w:ascii="Arial Narrow" w:hAnsi="Arial Narrow" w:cs="Arial"/>
            <w:color w:val="222222"/>
            <w:shd w:val="clear" w:color="auto" w:fill="FFFFFF"/>
            <w:rPrChange w:id="173" w:author="Hazel Chikara" w:date="2021-03-27T22:34:00Z">
              <w:rPr>
                <w:rFonts w:ascii="Arial" w:hAnsi="Arial" w:cs="Arial"/>
                <w:color w:val="222222"/>
                <w:sz w:val="20"/>
                <w:szCs w:val="20"/>
                <w:shd w:val="clear" w:color="auto" w:fill="FFFFFF"/>
              </w:rPr>
            </w:rPrChange>
          </w:rPr>
          <w:t>product</w:t>
        </w:r>
        <w:r w:rsidR="00EF55BD" w:rsidRPr="008D1D3E">
          <w:rPr>
            <w:rFonts w:ascii="Arial Narrow" w:hAnsi="Arial Narrow" w:cs="Arial"/>
            <w:color w:val="222222"/>
            <w:shd w:val="clear" w:color="auto" w:fill="FFFFFF"/>
            <w:rPrChange w:id="174" w:author="Hazel Chikara" w:date="2021-03-27T22:34:00Z">
              <w:rPr>
                <w:rFonts w:ascii="Arial" w:hAnsi="Arial" w:cs="Arial"/>
                <w:color w:val="222222"/>
                <w:sz w:val="20"/>
                <w:szCs w:val="20"/>
                <w:shd w:val="clear" w:color="auto" w:fill="FFFFFF"/>
              </w:rPr>
            </w:rPrChange>
          </w:rPr>
          <w:t xml:space="preserve"> </w:t>
        </w:r>
      </w:ins>
      <w:r w:rsidR="00BB2F66" w:rsidRPr="008D1D3E">
        <w:rPr>
          <w:rFonts w:ascii="Arial Narrow" w:hAnsi="Arial Narrow" w:cs="Arial"/>
          <w:color w:val="222222"/>
          <w:shd w:val="clear" w:color="auto" w:fill="FFFFFF"/>
          <w:rPrChange w:id="175" w:author="Hazel Chikara" w:date="2021-03-27T22:34:00Z">
            <w:rPr>
              <w:rFonts w:ascii="Arial" w:hAnsi="Arial" w:cs="Arial"/>
              <w:color w:val="222222"/>
              <w:sz w:val="20"/>
              <w:szCs w:val="20"/>
              <w:shd w:val="clear" w:color="auto" w:fill="FFFFFF"/>
            </w:rPr>
          </w:rPrChange>
        </w:rPr>
        <w:t xml:space="preserve">in the following premises </w:t>
      </w:r>
      <w:r w:rsidR="00BB2F66" w:rsidRPr="008D1D3E">
        <w:rPr>
          <w:rFonts w:ascii="Arial Narrow" w:hAnsi="Arial Narrow" w:cs="Arial"/>
          <w:i/>
          <w:color w:val="222222"/>
          <w:u w:val="single"/>
          <w:shd w:val="clear" w:color="auto" w:fill="FFFFFF"/>
          <w:rPrChange w:id="176" w:author="Hazel Chikara" w:date="2021-03-27T22:34:00Z">
            <w:rPr>
              <w:rFonts w:ascii="Arial" w:hAnsi="Arial" w:cs="Arial"/>
              <w:i/>
              <w:color w:val="222222"/>
              <w:sz w:val="20"/>
              <w:szCs w:val="20"/>
              <w:u w:val="single"/>
              <w:shd w:val="clear" w:color="auto" w:fill="FFFFFF"/>
            </w:rPr>
          </w:rPrChange>
        </w:rPr>
        <w:t xml:space="preserve">42 Brickworks Way – </w:t>
      </w:r>
      <w:proofErr w:type="spellStart"/>
      <w:r w:rsidR="00BB2F66" w:rsidRPr="008D1D3E">
        <w:rPr>
          <w:rFonts w:ascii="Arial Narrow" w:hAnsi="Arial Narrow" w:cs="Arial"/>
          <w:i/>
          <w:color w:val="222222"/>
          <w:u w:val="single"/>
          <w:shd w:val="clear" w:color="auto" w:fill="FFFFFF"/>
          <w:rPrChange w:id="177" w:author="Hazel Chikara" w:date="2021-03-27T22:34:00Z">
            <w:rPr>
              <w:rFonts w:ascii="Arial" w:hAnsi="Arial" w:cs="Arial"/>
              <w:i/>
              <w:color w:val="222222"/>
              <w:sz w:val="20"/>
              <w:szCs w:val="20"/>
              <w:u w:val="single"/>
              <w:shd w:val="clear" w:color="auto" w:fill="FFFFFF"/>
            </w:rPr>
          </w:rPrChange>
        </w:rPr>
        <w:t>Briadene</w:t>
      </w:r>
      <w:proofErr w:type="spellEnd"/>
      <w:r w:rsidRPr="008D1D3E">
        <w:rPr>
          <w:rFonts w:ascii="Arial Narrow" w:hAnsi="Arial Narrow" w:cs="Arial"/>
          <w:color w:val="222222"/>
          <w:shd w:val="clear" w:color="auto" w:fill="FFFFFF"/>
          <w:rPrChange w:id="178" w:author="Hazel Chikara" w:date="2021-03-27T22:34:00Z">
            <w:rPr>
              <w:rFonts w:ascii="Arial" w:hAnsi="Arial" w:cs="Arial"/>
              <w:color w:val="222222"/>
              <w:sz w:val="20"/>
              <w:szCs w:val="20"/>
              <w:shd w:val="clear" w:color="auto" w:fill="FFFFFF"/>
            </w:rPr>
          </w:rPrChange>
        </w:rPr>
        <w:t xml:space="preserve"> (the "premises")</w:t>
      </w:r>
      <w:ins w:id="179" w:author="Hazel Chikara" w:date="2021-03-26T16:20:00Z">
        <w:r w:rsidR="00C964D9" w:rsidRPr="008D1D3E">
          <w:rPr>
            <w:rFonts w:ascii="Arial Narrow" w:hAnsi="Arial Narrow" w:cs="Arial"/>
            <w:color w:val="222222"/>
            <w:shd w:val="clear" w:color="auto" w:fill="FFFFFF"/>
            <w:rPrChange w:id="180" w:author="Hazel Chikara" w:date="2021-03-27T22:34:00Z">
              <w:rPr>
                <w:rFonts w:ascii="Arial" w:hAnsi="Arial" w:cs="Arial"/>
                <w:color w:val="222222"/>
                <w:sz w:val="20"/>
                <w:szCs w:val="20"/>
                <w:shd w:val="clear" w:color="auto" w:fill="FFFFFF"/>
              </w:rPr>
            </w:rPrChange>
          </w:rPr>
          <w:t xml:space="preserve"> unless stated otherwise</w:t>
        </w:r>
      </w:ins>
      <w:ins w:id="181" w:author="Hazel Chikara" w:date="2021-03-26T16:21:00Z">
        <w:r w:rsidR="004C49C2" w:rsidRPr="008D1D3E">
          <w:rPr>
            <w:rFonts w:ascii="Arial Narrow" w:hAnsi="Arial Narrow" w:cs="Arial"/>
            <w:color w:val="222222"/>
            <w:shd w:val="clear" w:color="auto" w:fill="FFFFFF"/>
            <w:rPrChange w:id="182" w:author="Hazel Chikara" w:date="2021-03-27T22:34:00Z">
              <w:rPr>
                <w:rFonts w:ascii="Arial" w:hAnsi="Arial" w:cs="Arial"/>
                <w:color w:val="222222"/>
                <w:sz w:val="20"/>
                <w:szCs w:val="20"/>
                <w:shd w:val="clear" w:color="auto" w:fill="FFFFFF"/>
              </w:rPr>
            </w:rPrChange>
          </w:rPr>
          <w:t xml:space="preserve"> depending of both parties’ agreement</w:t>
        </w:r>
      </w:ins>
      <w:r w:rsidRPr="008D1D3E">
        <w:rPr>
          <w:rFonts w:ascii="Arial Narrow" w:hAnsi="Arial Narrow" w:cs="Arial"/>
          <w:color w:val="222222"/>
          <w:shd w:val="clear" w:color="auto" w:fill="FFFFFF"/>
          <w:rPrChange w:id="183" w:author="Hazel Chikara" w:date="2021-03-27T22:34:00Z">
            <w:rPr>
              <w:rFonts w:ascii="Arial" w:hAnsi="Arial" w:cs="Arial"/>
              <w:color w:val="222222"/>
              <w:sz w:val="20"/>
              <w:szCs w:val="20"/>
              <w:shd w:val="clear" w:color="auto" w:fill="FFFFFF"/>
            </w:rPr>
          </w:rPrChange>
        </w:rPr>
        <w:t xml:space="preserve">. The Consignee shall store the Consigned </w:t>
      </w:r>
      <w:del w:id="184" w:author="Hazel Chikara" w:date="2021-03-26T16:21:00Z">
        <w:r w:rsidRPr="008D1D3E" w:rsidDel="00210B6D">
          <w:rPr>
            <w:rFonts w:ascii="Arial Narrow" w:hAnsi="Arial Narrow" w:cs="Arial"/>
            <w:color w:val="222222"/>
            <w:shd w:val="clear" w:color="auto" w:fill="FFFFFF"/>
            <w:rPrChange w:id="185" w:author="Hazel Chikara" w:date="2021-03-27T22:34:00Z">
              <w:rPr>
                <w:rFonts w:ascii="Arial" w:hAnsi="Arial" w:cs="Arial"/>
                <w:color w:val="222222"/>
                <w:sz w:val="20"/>
                <w:szCs w:val="20"/>
                <w:shd w:val="clear" w:color="auto" w:fill="FFFFFF"/>
              </w:rPr>
            </w:rPrChange>
          </w:rPr>
          <w:delText xml:space="preserve">Goods </w:delText>
        </w:r>
      </w:del>
      <w:ins w:id="186" w:author="Hazel Chikara" w:date="2021-03-26T16:21:00Z">
        <w:r w:rsidR="00210B6D" w:rsidRPr="008D1D3E">
          <w:rPr>
            <w:rFonts w:ascii="Arial Narrow" w:hAnsi="Arial Narrow" w:cs="Arial"/>
            <w:color w:val="222222"/>
            <w:shd w:val="clear" w:color="auto" w:fill="FFFFFF"/>
            <w:rPrChange w:id="187" w:author="Hazel Chikara" w:date="2021-03-27T22:34:00Z">
              <w:rPr>
                <w:rFonts w:ascii="Arial" w:hAnsi="Arial" w:cs="Arial"/>
                <w:color w:val="222222"/>
                <w:sz w:val="20"/>
                <w:szCs w:val="20"/>
                <w:shd w:val="clear" w:color="auto" w:fill="FFFFFF"/>
              </w:rPr>
            </w:rPrChange>
          </w:rPr>
          <w:t>product</w:t>
        </w:r>
        <w:r w:rsidR="00210B6D" w:rsidRPr="008D1D3E">
          <w:rPr>
            <w:rFonts w:ascii="Arial Narrow" w:hAnsi="Arial Narrow" w:cs="Arial"/>
            <w:color w:val="222222"/>
            <w:shd w:val="clear" w:color="auto" w:fill="FFFFFF"/>
            <w:rPrChange w:id="188" w:author="Hazel Chikara" w:date="2021-03-27T22:34:00Z">
              <w:rPr>
                <w:rFonts w:ascii="Arial" w:hAnsi="Arial" w:cs="Arial"/>
                <w:color w:val="222222"/>
                <w:sz w:val="20"/>
                <w:szCs w:val="20"/>
                <w:shd w:val="clear" w:color="auto" w:fill="FFFFFF"/>
              </w:rPr>
            </w:rPrChange>
          </w:rPr>
          <w:t xml:space="preserve"> </w:t>
        </w:r>
      </w:ins>
      <w:r w:rsidRPr="008D1D3E">
        <w:rPr>
          <w:rFonts w:ascii="Arial Narrow" w:hAnsi="Arial Narrow" w:cs="Arial"/>
          <w:color w:val="222222"/>
          <w:shd w:val="clear" w:color="auto" w:fill="FFFFFF"/>
          <w:rPrChange w:id="189" w:author="Hazel Chikara" w:date="2021-03-27T22:34:00Z">
            <w:rPr>
              <w:rFonts w:ascii="Arial" w:hAnsi="Arial" w:cs="Arial"/>
              <w:color w:val="222222"/>
              <w:sz w:val="20"/>
              <w:szCs w:val="20"/>
              <w:shd w:val="clear" w:color="auto" w:fill="FFFFFF"/>
            </w:rPr>
          </w:rPrChange>
        </w:rPr>
        <w:t xml:space="preserve">at its premises so as to be at all times segregated from all of the other inventory and shall clearly indicate that the Consigned </w:t>
      </w:r>
      <w:del w:id="190" w:author="Hazel Chikara" w:date="2021-03-26T16:21:00Z">
        <w:r w:rsidRPr="008D1D3E" w:rsidDel="00210B6D">
          <w:rPr>
            <w:rFonts w:ascii="Arial Narrow" w:hAnsi="Arial Narrow" w:cs="Arial"/>
            <w:color w:val="222222"/>
            <w:shd w:val="clear" w:color="auto" w:fill="FFFFFF"/>
            <w:rPrChange w:id="191" w:author="Hazel Chikara" w:date="2021-03-27T22:34:00Z">
              <w:rPr>
                <w:rFonts w:ascii="Arial" w:hAnsi="Arial" w:cs="Arial"/>
                <w:color w:val="222222"/>
                <w:sz w:val="20"/>
                <w:szCs w:val="20"/>
                <w:shd w:val="clear" w:color="auto" w:fill="FFFFFF"/>
              </w:rPr>
            </w:rPrChange>
          </w:rPr>
          <w:delText xml:space="preserve">Goods </w:delText>
        </w:r>
      </w:del>
      <w:ins w:id="192" w:author="Hazel Chikara" w:date="2021-03-26T16:21:00Z">
        <w:r w:rsidR="00210B6D" w:rsidRPr="008D1D3E">
          <w:rPr>
            <w:rFonts w:ascii="Arial Narrow" w:hAnsi="Arial Narrow" w:cs="Arial"/>
            <w:color w:val="222222"/>
            <w:shd w:val="clear" w:color="auto" w:fill="FFFFFF"/>
            <w:rPrChange w:id="193" w:author="Hazel Chikara" w:date="2021-03-27T22:34:00Z">
              <w:rPr>
                <w:rFonts w:ascii="Arial" w:hAnsi="Arial" w:cs="Arial"/>
                <w:color w:val="222222"/>
                <w:sz w:val="20"/>
                <w:szCs w:val="20"/>
                <w:shd w:val="clear" w:color="auto" w:fill="FFFFFF"/>
              </w:rPr>
            </w:rPrChange>
          </w:rPr>
          <w:t>product</w:t>
        </w:r>
        <w:r w:rsidR="00210B6D" w:rsidRPr="008D1D3E">
          <w:rPr>
            <w:rFonts w:ascii="Arial Narrow" w:hAnsi="Arial Narrow" w:cs="Arial"/>
            <w:color w:val="222222"/>
            <w:shd w:val="clear" w:color="auto" w:fill="FFFFFF"/>
            <w:rPrChange w:id="194" w:author="Hazel Chikara" w:date="2021-03-27T22:34:00Z">
              <w:rPr>
                <w:rFonts w:ascii="Arial" w:hAnsi="Arial" w:cs="Arial"/>
                <w:color w:val="222222"/>
                <w:sz w:val="20"/>
                <w:szCs w:val="20"/>
                <w:shd w:val="clear" w:color="auto" w:fill="FFFFFF"/>
              </w:rPr>
            </w:rPrChange>
          </w:rPr>
          <w:t xml:space="preserve"> </w:t>
        </w:r>
      </w:ins>
      <w:r w:rsidRPr="008D1D3E">
        <w:rPr>
          <w:rFonts w:ascii="Arial Narrow" w:hAnsi="Arial Narrow" w:cs="Arial"/>
          <w:color w:val="222222"/>
          <w:shd w:val="clear" w:color="auto" w:fill="FFFFFF"/>
          <w:rPrChange w:id="195" w:author="Hazel Chikara" w:date="2021-03-27T22:34:00Z">
            <w:rPr>
              <w:rFonts w:ascii="Arial" w:hAnsi="Arial" w:cs="Arial"/>
              <w:color w:val="222222"/>
              <w:sz w:val="20"/>
              <w:szCs w:val="20"/>
              <w:shd w:val="clear" w:color="auto" w:fill="FFFFFF"/>
            </w:rPr>
          </w:rPrChange>
        </w:rPr>
        <w:t xml:space="preserve">are the property of the Supplier. Upon any </w:t>
      </w:r>
      <w:r w:rsidR="00244002" w:rsidRPr="008D1D3E">
        <w:rPr>
          <w:rFonts w:ascii="Arial Narrow" w:hAnsi="Arial Narrow" w:cs="Arial"/>
          <w:color w:val="222222"/>
          <w:shd w:val="clear" w:color="auto" w:fill="FFFFFF"/>
          <w:rPrChange w:id="196" w:author="Hazel Chikara" w:date="2021-03-27T22:34:00Z">
            <w:rPr>
              <w:rFonts w:ascii="Arial" w:hAnsi="Arial" w:cs="Arial"/>
              <w:color w:val="222222"/>
              <w:sz w:val="20"/>
              <w:szCs w:val="20"/>
              <w:shd w:val="clear" w:color="auto" w:fill="FFFFFF"/>
            </w:rPr>
          </w:rPrChange>
        </w:rPr>
        <w:t>request</w:t>
      </w:r>
      <w:r w:rsidRPr="008D1D3E">
        <w:rPr>
          <w:rFonts w:ascii="Arial Narrow" w:hAnsi="Arial Narrow" w:cs="Arial"/>
          <w:color w:val="222222"/>
          <w:shd w:val="clear" w:color="auto" w:fill="FFFFFF"/>
          <w:rPrChange w:id="197" w:author="Hazel Chikara" w:date="2021-03-27T22:34:00Z">
            <w:rPr>
              <w:rFonts w:ascii="Arial" w:hAnsi="Arial" w:cs="Arial"/>
              <w:color w:val="222222"/>
              <w:sz w:val="20"/>
              <w:szCs w:val="20"/>
              <w:shd w:val="clear" w:color="auto" w:fill="FFFFFF"/>
            </w:rPr>
          </w:rPrChange>
        </w:rPr>
        <w:t xml:space="preserve"> by Consignor, Consignee will be responsible to return the Consigned </w:t>
      </w:r>
      <w:del w:id="198" w:author="Hazel Chikara" w:date="2021-03-26T16:21:00Z">
        <w:r w:rsidRPr="008D1D3E" w:rsidDel="00210B6D">
          <w:rPr>
            <w:rFonts w:ascii="Arial Narrow" w:hAnsi="Arial Narrow" w:cs="Arial"/>
            <w:color w:val="222222"/>
            <w:shd w:val="clear" w:color="auto" w:fill="FFFFFF"/>
            <w:rPrChange w:id="199" w:author="Hazel Chikara" w:date="2021-03-27T22:34:00Z">
              <w:rPr>
                <w:rFonts w:ascii="Arial" w:hAnsi="Arial" w:cs="Arial"/>
                <w:color w:val="222222"/>
                <w:sz w:val="20"/>
                <w:szCs w:val="20"/>
                <w:shd w:val="clear" w:color="auto" w:fill="FFFFFF"/>
              </w:rPr>
            </w:rPrChange>
          </w:rPr>
          <w:delText xml:space="preserve">Goods </w:delText>
        </w:r>
      </w:del>
      <w:ins w:id="200" w:author="Hazel Chikara" w:date="2021-03-26T16:21:00Z">
        <w:r w:rsidR="00210B6D" w:rsidRPr="008D1D3E">
          <w:rPr>
            <w:rFonts w:ascii="Arial Narrow" w:hAnsi="Arial Narrow" w:cs="Arial"/>
            <w:color w:val="222222"/>
            <w:shd w:val="clear" w:color="auto" w:fill="FFFFFF"/>
            <w:rPrChange w:id="201" w:author="Hazel Chikara" w:date="2021-03-27T22:34:00Z">
              <w:rPr>
                <w:rFonts w:ascii="Arial" w:hAnsi="Arial" w:cs="Arial"/>
                <w:color w:val="222222"/>
                <w:sz w:val="20"/>
                <w:szCs w:val="20"/>
                <w:shd w:val="clear" w:color="auto" w:fill="FFFFFF"/>
              </w:rPr>
            </w:rPrChange>
          </w:rPr>
          <w:t>product</w:t>
        </w:r>
        <w:r w:rsidR="00210B6D" w:rsidRPr="008D1D3E">
          <w:rPr>
            <w:rFonts w:ascii="Arial Narrow" w:hAnsi="Arial Narrow" w:cs="Arial"/>
            <w:color w:val="222222"/>
            <w:shd w:val="clear" w:color="auto" w:fill="FFFFFF"/>
            <w:rPrChange w:id="202" w:author="Hazel Chikara" w:date="2021-03-27T22:34:00Z">
              <w:rPr>
                <w:rFonts w:ascii="Arial" w:hAnsi="Arial" w:cs="Arial"/>
                <w:color w:val="222222"/>
                <w:sz w:val="20"/>
                <w:szCs w:val="20"/>
                <w:shd w:val="clear" w:color="auto" w:fill="FFFFFF"/>
              </w:rPr>
            </w:rPrChange>
          </w:rPr>
          <w:t xml:space="preserve"> </w:t>
        </w:r>
      </w:ins>
      <w:r w:rsidRPr="008D1D3E">
        <w:rPr>
          <w:rFonts w:ascii="Arial Narrow" w:hAnsi="Arial Narrow" w:cs="Arial"/>
          <w:color w:val="222222"/>
          <w:shd w:val="clear" w:color="auto" w:fill="FFFFFF"/>
          <w:rPrChange w:id="203" w:author="Hazel Chikara" w:date="2021-03-27T22:34:00Z">
            <w:rPr>
              <w:rFonts w:ascii="Arial" w:hAnsi="Arial" w:cs="Arial"/>
              <w:color w:val="222222"/>
              <w:sz w:val="20"/>
              <w:szCs w:val="20"/>
              <w:shd w:val="clear" w:color="auto" w:fill="FFFFFF"/>
            </w:rPr>
          </w:rPrChange>
        </w:rPr>
        <w:t>in good order and condition</w:t>
      </w:r>
      <w:r w:rsidR="00244002" w:rsidRPr="008D1D3E">
        <w:rPr>
          <w:rFonts w:ascii="Arial Narrow" w:hAnsi="Arial Narrow" w:cs="Arial"/>
          <w:color w:val="222222"/>
          <w:shd w:val="clear" w:color="auto" w:fill="FFFFFF"/>
          <w:rPrChange w:id="204" w:author="Hazel Chikara" w:date="2021-03-27T22:34:00Z">
            <w:rPr>
              <w:rFonts w:ascii="Arial" w:hAnsi="Arial" w:cs="Arial"/>
              <w:color w:val="222222"/>
              <w:sz w:val="20"/>
              <w:szCs w:val="20"/>
              <w:shd w:val="clear" w:color="auto" w:fill="FFFFFF"/>
            </w:rPr>
          </w:rPrChange>
        </w:rPr>
        <w:t xml:space="preserve"> within a reasonable time</w:t>
      </w:r>
      <w:r w:rsidRPr="008D1D3E">
        <w:rPr>
          <w:rFonts w:ascii="Arial Narrow" w:hAnsi="Arial Narrow" w:cs="Arial"/>
          <w:color w:val="222222"/>
          <w:shd w:val="clear" w:color="auto" w:fill="FFFFFF"/>
          <w:rPrChange w:id="205" w:author="Hazel Chikara" w:date="2021-03-27T22:34:00Z">
            <w:rPr>
              <w:rFonts w:ascii="Arial" w:hAnsi="Arial" w:cs="Arial"/>
              <w:color w:val="222222"/>
              <w:sz w:val="20"/>
              <w:szCs w:val="20"/>
              <w:shd w:val="clear" w:color="auto" w:fill="FFFFFF"/>
            </w:rPr>
          </w:rPrChange>
        </w:rPr>
        <w:t>.</w:t>
      </w:r>
    </w:p>
    <w:p w:rsidR="00805D14" w:rsidRPr="008D1D3E" w:rsidRDefault="00805D14" w:rsidP="00BC4BAE">
      <w:pPr>
        <w:pStyle w:val="m8648632496560131538p3"/>
        <w:spacing w:before="0" w:beforeAutospacing="0" w:after="0" w:afterAutospacing="0" w:line="360" w:lineRule="auto"/>
        <w:rPr>
          <w:rFonts w:ascii="Arial Narrow" w:hAnsi="Arial Narrow" w:cs="Arial"/>
          <w:color w:val="222222"/>
          <w:shd w:val="clear" w:color="auto" w:fill="FFFFFF"/>
          <w:rPrChange w:id="206" w:author="Hazel Chikara" w:date="2021-03-27T22:34:00Z">
            <w:rPr>
              <w:rFonts w:ascii="Arial" w:hAnsi="Arial" w:cs="Arial"/>
              <w:color w:val="222222"/>
              <w:sz w:val="20"/>
              <w:szCs w:val="20"/>
              <w:shd w:val="clear" w:color="auto" w:fill="FFFFFF"/>
            </w:rPr>
          </w:rPrChange>
        </w:rPr>
      </w:pPr>
    </w:p>
    <w:p w:rsidR="00805D14" w:rsidRPr="008D1D3E" w:rsidRDefault="00805D14" w:rsidP="00BC4BAE">
      <w:pPr>
        <w:pStyle w:val="m8648632496560131538p3"/>
        <w:spacing w:before="0" w:beforeAutospacing="0" w:after="0" w:afterAutospacing="0" w:line="360" w:lineRule="auto"/>
        <w:rPr>
          <w:rStyle w:val="m8648632496560131538s4"/>
          <w:rFonts w:ascii="Arial Narrow" w:hAnsi="Arial Narrow" w:cs="Arial"/>
          <w:bCs/>
          <w:color w:val="222222"/>
          <w:rPrChange w:id="207" w:author="Hazel Chikara" w:date="2021-03-27T22:34:00Z">
            <w:rPr>
              <w:rStyle w:val="m8648632496560131538s4"/>
              <w:rFonts w:ascii="Arial" w:hAnsi="Arial" w:cs="Arial"/>
              <w:b/>
              <w:bCs/>
              <w:color w:val="222222"/>
              <w:sz w:val="20"/>
              <w:szCs w:val="20"/>
            </w:rPr>
          </w:rPrChange>
        </w:rPr>
      </w:pPr>
      <w:r w:rsidRPr="008D1D3E">
        <w:rPr>
          <w:rStyle w:val="m8648632496560131538s4"/>
          <w:rFonts w:ascii="Arial Narrow" w:hAnsi="Arial Narrow" w:cs="Arial"/>
          <w:bCs/>
          <w:color w:val="222222"/>
          <w:rPrChange w:id="208" w:author="Hazel Chikara" w:date="2021-03-27T22:34:00Z">
            <w:rPr>
              <w:rStyle w:val="m8648632496560131538s4"/>
              <w:rFonts w:ascii="Arial" w:hAnsi="Arial" w:cs="Arial"/>
              <w:b/>
              <w:bCs/>
              <w:color w:val="222222"/>
              <w:sz w:val="20"/>
              <w:szCs w:val="20"/>
            </w:rPr>
          </w:rPrChange>
        </w:rPr>
        <w:t>5. </w:t>
      </w:r>
      <w:r w:rsidRPr="008D1D3E">
        <w:rPr>
          <w:rStyle w:val="m8648632496560131538apple-converted-space"/>
          <w:rFonts w:ascii="Arial Narrow" w:hAnsi="Arial Narrow" w:cs="Arial"/>
          <w:bCs/>
          <w:color w:val="222222"/>
          <w:rPrChange w:id="209" w:author="Hazel Chikara" w:date="2021-03-27T22:34:00Z">
            <w:rPr>
              <w:rStyle w:val="m8648632496560131538apple-converted-space"/>
              <w:rFonts w:ascii="Arial" w:hAnsi="Arial" w:cs="Arial"/>
              <w:b/>
              <w:bCs/>
              <w:color w:val="222222"/>
              <w:sz w:val="20"/>
              <w:szCs w:val="20"/>
            </w:rPr>
          </w:rPrChange>
        </w:rPr>
        <w:t> </w:t>
      </w:r>
      <w:r w:rsidRPr="008D1D3E">
        <w:rPr>
          <w:rStyle w:val="m8648632496560131538s4"/>
          <w:rFonts w:ascii="Arial Narrow" w:hAnsi="Arial Narrow" w:cs="Arial"/>
          <w:bCs/>
          <w:color w:val="222222"/>
          <w:rPrChange w:id="210" w:author="Hazel Chikara" w:date="2021-03-27T22:34:00Z">
            <w:rPr>
              <w:rStyle w:val="m8648632496560131538s4"/>
              <w:rFonts w:ascii="Arial" w:hAnsi="Arial" w:cs="Arial"/>
              <w:b/>
              <w:bCs/>
              <w:color w:val="222222"/>
              <w:sz w:val="20"/>
              <w:szCs w:val="20"/>
            </w:rPr>
          </w:rPrChange>
        </w:rPr>
        <w:t>Report of Sales and Payment</w:t>
      </w:r>
    </w:p>
    <w:p w:rsidR="00657FED" w:rsidRPr="008D1D3E" w:rsidRDefault="00657FED" w:rsidP="00BC4BAE">
      <w:pPr>
        <w:pStyle w:val="m8648632496560131538p3"/>
        <w:spacing w:before="0" w:beforeAutospacing="0" w:after="0" w:afterAutospacing="0" w:line="360" w:lineRule="auto"/>
        <w:rPr>
          <w:rFonts w:ascii="Arial Narrow" w:hAnsi="Arial Narrow" w:cs="Arial"/>
          <w:color w:val="222222"/>
          <w:rPrChange w:id="211" w:author="Hazel Chikara" w:date="2021-03-27T22:34:00Z">
            <w:rPr>
              <w:rFonts w:ascii="Arial" w:hAnsi="Arial" w:cs="Arial"/>
              <w:color w:val="222222"/>
              <w:sz w:val="20"/>
              <w:szCs w:val="20"/>
            </w:rPr>
          </w:rPrChange>
        </w:rPr>
      </w:pPr>
    </w:p>
    <w:p w:rsidR="000542C6" w:rsidRPr="008D1D3E" w:rsidRDefault="00805D14" w:rsidP="00BC4BAE">
      <w:pPr>
        <w:pStyle w:val="m8648632496560131538p3"/>
        <w:spacing w:before="0" w:beforeAutospacing="0" w:after="0" w:afterAutospacing="0" w:line="360" w:lineRule="auto"/>
        <w:rPr>
          <w:rStyle w:val="m8648632496560131538apple-converted-space"/>
          <w:rFonts w:ascii="Arial Narrow" w:hAnsi="Arial Narrow" w:cs="Arial"/>
          <w:color w:val="222222"/>
          <w:rPrChange w:id="212" w:author="Hazel Chikara" w:date="2021-03-27T22:34:00Z">
            <w:rPr>
              <w:rStyle w:val="m8648632496560131538apple-converted-space"/>
              <w:rFonts w:ascii="Arial" w:hAnsi="Arial" w:cs="Arial"/>
              <w:color w:val="222222"/>
              <w:sz w:val="20"/>
              <w:szCs w:val="20"/>
            </w:rPr>
          </w:rPrChange>
        </w:rPr>
      </w:pPr>
      <w:r w:rsidRPr="008D1D3E">
        <w:rPr>
          <w:rStyle w:val="m8648632496560131538s2"/>
          <w:rFonts w:ascii="Arial Narrow" w:hAnsi="Arial Narrow" w:cs="Arial"/>
          <w:color w:val="222222"/>
          <w:rPrChange w:id="213" w:author="Hazel Chikara" w:date="2021-03-27T22:34:00Z">
            <w:rPr>
              <w:rStyle w:val="m8648632496560131538s2"/>
              <w:rFonts w:ascii="Arial" w:hAnsi="Arial" w:cs="Arial"/>
              <w:color w:val="222222"/>
              <w:sz w:val="20"/>
              <w:szCs w:val="20"/>
            </w:rPr>
          </w:rPrChange>
        </w:rPr>
        <w:t>Not la</w:t>
      </w:r>
      <w:r w:rsidR="00657FED" w:rsidRPr="008D1D3E">
        <w:rPr>
          <w:rStyle w:val="m8648632496560131538s2"/>
          <w:rFonts w:ascii="Arial Narrow" w:hAnsi="Arial Narrow" w:cs="Arial"/>
          <w:color w:val="222222"/>
          <w:rPrChange w:id="214" w:author="Hazel Chikara" w:date="2021-03-27T22:34:00Z">
            <w:rPr>
              <w:rStyle w:val="m8648632496560131538s2"/>
              <w:rFonts w:ascii="Arial" w:hAnsi="Arial" w:cs="Arial"/>
              <w:color w:val="222222"/>
              <w:sz w:val="20"/>
              <w:szCs w:val="20"/>
            </w:rPr>
          </w:rPrChange>
        </w:rPr>
        <w:t xml:space="preserve">ter than the </w:t>
      </w:r>
      <w:r w:rsidR="00477B63" w:rsidRPr="008D1D3E">
        <w:rPr>
          <w:rStyle w:val="m8648632496560131538s2"/>
          <w:rFonts w:ascii="Arial Narrow" w:hAnsi="Arial Narrow" w:cs="Arial"/>
          <w:color w:val="222222"/>
          <w:rPrChange w:id="215" w:author="Hazel Chikara" w:date="2021-03-27T22:34:00Z">
            <w:rPr>
              <w:rStyle w:val="m8648632496560131538s2"/>
              <w:rFonts w:ascii="Arial" w:hAnsi="Arial" w:cs="Arial"/>
              <w:b/>
              <w:color w:val="222222"/>
              <w:sz w:val="20"/>
              <w:szCs w:val="20"/>
            </w:rPr>
          </w:rPrChange>
        </w:rPr>
        <w:t>30</w:t>
      </w:r>
      <w:r w:rsidR="00477B63" w:rsidRPr="008D1D3E">
        <w:rPr>
          <w:rStyle w:val="m8648632496560131538s2"/>
          <w:rFonts w:ascii="Arial Narrow" w:hAnsi="Arial Narrow" w:cs="Arial"/>
          <w:color w:val="222222"/>
          <w:vertAlign w:val="superscript"/>
          <w:rPrChange w:id="216" w:author="Hazel Chikara" w:date="2021-03-27T22:34:00Z">
            <w:rPr>
              <w:rStyle w:val="m8648632496560131538s2"/>
              <w:rFonts w:ascii="Arial" w:hAnsi="Arial" w:cs="Arial"/>
              <w:b/>
              <w:color w:val="222222"/>
              <w:sz w:val="20"/>
              <w:szCs w:val="20"/>
              <w:vertAlign w:val="superscript"/>
            </w:rPr>
          </w:rPrChange>
        </w:rPr>
        <w:t>th</w:t>
      </w:r>
      <w:r w:rsidRPr="008D1D3E">
        <w:rPr>
          <w:rStyle w:val="m8648632496560131538s2"/>
          <w:rFonts w:ascii="Arial Narrow" w:hAnsi="Arial Narrow" w:cs="Arial"/>
          <w:color w:val="222222"/>
          <w:rPrChange w:id="217" w:author="Hazel Chikara" w:date="2021-03-27T22:34:00Z">
            <w:rPr>
              <w:rStyle w:val="m8648632496560131538s2"/>
              <w:rFonts w:ascii="Arial" w:hAnsi="Arial" w:cs="Arial"/>
              <w:color w:val="222222"/>
              <w:sz w:val="20"/>
              <w:szCs w:val="20"/>
            </w:rPr>
          </w:rPrChange>
        </w:rPr>
        <w:t>of each month</w:t>
      </w:r>
      <w:r w:rsidR="00657FED" w:rsidRPr="008D1D3E">
        <w:rPr>
          <w:rStyle w:val="m8648632496560131538s2"/>
          <w:rFonts w:ascii="Arial Narrow" w:hAnsi="Arial Narrow" w:cs="Arial"/>
          <w:color w:val="222222"/>
          <w:rPrChange w:id="218" w:author="Hazel Chikara" w:date="2021-03-27T22:34:00Z">
            <w:rPr>
              <w:rStyle w:val="m8648632496560131538s2"/>
              <w:rFonts w:ascii="Arial" w:hAnsi="Arial" w:cs="Arial"/>
              <w:color w:val="222222"/>
              <w:sz w:val="20"/>
              <w:szCs w:val="20"/>
            </w:rPr>
          </w:rPrChange>
        </w:rPr>
        <w:t>,</w:t>
      </w:r>
      <w:r w:rsidRPr="008D1D3E">
        <w:rPr>
          <w:rStyle w:val="m8648632496560131538s2"/>
          <w:rFonts w:ascii="Arial Narrow" w:hAnsi="Arial Narrow" w:cs="Arial"/>
          <w:color w:val="222222"/>
          <w:rPrChange w:id="219" w:author="Hazel Chikara" w:date="2021-03-27T22:34:00Z">
            <w:rPr>
              <w:rStyle w:val="m8648632496560131538s2"/>
              <w:rFonts w:ascii="Arial" w:hAnsi="Arial" w:cs="Arial"/>
              <w:color w:val="222222"/>
              <w:sz w:val="20"/>
              <w:szCs w:val="20"/>
            </w:rPr>
          </w:rPrChange>
        </w:rPr>
        <w:t xml:space="preserve"> Consignee shall make a written report to Consignor listing sales of the </w:t>
      </w:r>
      <w:del w:id="220" w:author="Hazel Chikara" w:date="2021-03-26T16:21:00Z">
        <w:r w:rsidRPr="008D1D3E" w:rsidDel="00356A93">
          <w:rPr>
            <w:rStyle w:val="m8648632496560131538s2"/>
            <w:rFonts w:ascii="Arial Narrow" w:hAnsi="Arial Narrow" w:cs="Arial"/>
            <w:color w:val="222222"/>
            <w:rPrChange w:id="221" w:author="Hazel Chikara" w:date="2021-03-27T22:34:00Z">
              <w:rPr>
                <w:rStyle w:val="m8648632496560131538s2"/>
                <w:rFonts w:ascii="Arial" w:hAnsi="Arial" w:cs="Arial"/>
                <w:color w:val="222222"/>
                <w:sz w:val="20"/>
                <w:szCs w:val="20"/>
              </w:rPr>
            </w:rPrChange>
          </w:rPr>
          <w:delText xml:space="preserve">Goods </w:delText>
        </w:r>
      </w:del>
      <w:ins w:id="222" w:author="Hazel Chikara" w:date="2021-03-26T16:21:00Z">
        <w:r w:rsidR="00356A93" w:rsidRPr="008D1D3E">
          <w:rPr>
            <w:rStyle w:val="m8648632496560131538s2"/>
            <w:rFonts w:ascii="Arial Narrow" w:hAnsi="Arial Narrow" w:cs="Arial"/>
            <w:color w:val="222222"/>
            <w:rPrChange w:id="223" w:author="Hazel Chikara" w:date="2021-03-27T22:34:00Z">
              <w:rPr>
                <w:rStyle w:val="m8648632496560131538s2"/>
                <w:rFonts w:ascii="Arial" w:hAnsi="Arial" w:cs="Arial"/>
                <w:color w:val="222222"/>
                <w:sz w:val="20"/>
                <w:szCs w:val="20"/>
              </w:rPr>
            </w:rPrChange>
          </w:rPr>
          <w:t>product</w:t>
        </w:r>
        <w:r w:rsidR="00356A93" w:rsidRPr="008D1D3E">
          <w:rPr>
            <w:rStyle w:val="m8648632496560131538s2"/>
            <w:rFonts w:ascii="Arial Narrow" w:hAnsi="Arial Narrow" w:cs="Arial"/>
            <w:color w:val="222222"/>
            <w:rPrChange w:id="224" w:author="Hazel Chikara" w:date="2021-03-27T22:34:00Z">
              <w:rPr>
                <w:rStyle w:val="m8648632496560131538s2"/>
                <w:rFonts w:ascii="Arial" w:hAnsi="Arial" w:cs="Arial"/>
                <w:color w:val="222222"/>
                <w:sz w:val="20"/>
                <w:szCs w:val="20"/>
              </w:rPr>
            </w:rPrChange>
          </w:rPr>
          <w:t xml:space="preserve"> </w:t>
        </w:r>
      </w:ins>
      <w:r w:rsidRPr="008D1D3E">
        <w:rPr>
          <w:rStyle w:val="m8648632496560131538s2"/>
          <w:rFonts w:ascii="Arial Narrow" w:hAnsi="Arial Narrow" w:cs="Arial"/>
          <w:color w:val="222222"/>
          <w:rPrChange w:id="225" w:author="Hazel Chikara" w:date="2021-03-27T22:34:00Z">
            <w:rPr>
              <w:rStyle w:val="m8648632496560131538s2"/>
              <w:rFonts w:ascii="Arial" w:hAnsi="Arial" w:cs="Arial"/>
              <w:color w:val="222222"/>
              <w:sz w:val="20"/>
              <w:szCs w:val="20"/>
            </w:rPr>
          </w:rPrChange>
        </w:rPr>
        <w:t>made by Consignee during the previous calendar month. Consignee shall rem</w:t>
      </w:r>
      <w:r w:rsidR="000542C6" w:rsidRPr="008D1D3E">
        <w:rPr>
          <w:rStyle w:val="m8648632496560131538s2"/>
          <w:rFonts w:ascii="Arial Narrow" w:hAnsi="Arial Narrow" w:cs="Arial"/>
          <w:color w:val="222222"/>
          <w:rPrChange w:id="226" w:author="Hazel Chikara" w:date="2021-03-27T22:34:00Z">
            <w:rPr>
              <w:rStyle w:val="m8648632496560131538s2"/>
              <w:rFonts w:ascii="Arial" w:hAnsi="Arial" w:cs="Arial"/>
              <w:color w:val="222222"/>
              <w:sz w:val="20"/>
              <w:szCs w:val="20"/>
            </w:rPr>
          </w:rPrChange>
        </w:rPr>
        <w:t xml:space="preserve">it to Consignor for the </w:t>
      </w:r>
      <w:del w:id="227" w:author="Hazel Chikara" w:date="2021-03-26T16:22:00Z">
        <w:r w:rsidR="000542C6" w:rsidRPr="008D1D3E" w:rsidDel="00356A93">
          <w:rPr>
            <w:rStyle w:val="m8648632496560131538s2"/>
            <w:rFonts w:ascii="Arial Narrow" w:hAnsi="Arial Narrow" w:cs="Arial"/>
            <w:color w:val="222222"/>
            <w:rPrChange w:id="228" w:author="Hazel Chikara" w:date="2021-03-27T22:34:00Z">
              <w:rPr>
                <w:rStyle w:val="m8648632496560131538s2"/>
                <w:rFonts w:ascii="Arial" w:hAnsi="Arial" w:cs="Arial"/>
                <w:color w:val="222222"/>
                <w:sz w:val="20"/>
                <w:szCs w:val="20"/>
              </w:rPr>
            </w:rPrChange>
          </w:rPr>
          <w:delText>Goods</w:delText>
        </w:r>
        <w:r w:rsidRPr="008D1D3E" w:rsidDel="00356A93">
          <w:rPr>
            <w:rStyle w:val="m8648632496560131538s2"/>
            <w:rFonts w:ascii="Arial Narrow" w:hAnsi="Arial Narrow" w:cs="Arial"/>
            <w:color w:val="222222"/>
            <w:rPrChange w:id="229" w:author="Hazel Chikara" w:date="2021-03-27T22:34:00Z">
              <w:rPr>
                <w:rStyle w:val="m8648632496560131538s2"/>
                <w:rFonts w:ascii="Arial" w:hAnsi="Arial" w:cs="Arial"/>
                <w:color w:val="222222"/>
                <w:sz w:val="20"/>
                <w:szCs w:val="20"/>
              </w:rPr>
            </w:rPrChange>
          </w:rPr>
          <w:delText xml:space="preserve"> </w:delText>
        </w:r>
      </w:del>
      <w:ins w:id="230" w:author="Hazel Chikara" w:date="2021-03-26T16:22:00Z">
        <w:r w:rsidR="00356A93" w:rsidRPr="008D1D3E">
          <w:rPr>
            <w:rStyle w:val="m8648632496560131538s2"/>
            <w:rFonts w:ascii="Arial Narrow" w:hAnsi="Arial Narrow" w:cs="Arial"/>
            <w:color w:val="222222"/>
            <w:rPrChange w:id="231" w:author="Hazel Chikara" w:date="2021-03-27T22:34:00Z">
              <w:rPr>
                <w:rStyle w:val="m8648632496560131538s2"/>
                <w:rFonts w:ascii="Arial" w:hAnsi="Arial" w:cs="Arial"/>
                <w:color w:val="222222"/>
                <w:sz w:val="20"/>
                <w:szCs w:val="20"/>
              </w:rPr>
            </w:rPrChange>
          </w:rPr>
          <w:t>products</w:t>
        </w:r>
        <w:r w:rsidR="00356A93" w:rsidRPr="008D1D3E">
          <w:rPr>
            <w:rStyle w:val="m8648632496560131538s2"/>
            <w:rFonts w:ascii="Arial Narrow" w:hAnsi="Arial Narrow" w:cs="Arial"/>
            <w:color w:val="222222"/>
            <w:rPrChange w:id="232" w:author="Hazel Chikara" w:date="2021-03-27T22:34:00Z">
              <w:rPr>
                <w:rStyle w:val="m8648632496560131538s2"/>
                <w:rFonts w:ascii="Arial" w:hAnsi="Arial" w:cs="Arial"/>
                <w:color w:val="222222"/>
                <w:sz w:val="20"/>
                <w:szCs w:val="20"/>
              </w:rPr>
            </w:rPrChange>
          </w:rPr>
          <w:t xml:space="preserve"> </w:t>
        </w:r>
      </w:ins>
      <w:r w:rsidRPr="008D1D3E">
        <w:rPr>
          <w:rStyle w:val="m8648632496560131538s2"/>
          <w:rFonts w:ascii="Arial Narrow" w:hAnsi="Arial Narrow" w:cs="Arial"/>
          <w:color w:val="222222"/>
          <w:rPrChange w:id="233" w:author="Hazel Chikara" w:date="2021-03-27T22:34:00Z">
            <w:rPr>
              <w:rStyle w:val="m8648632496560131538s2"/>
              <w:rFonts w:ascii="Arial" w:hAnsi="Arial" w:cs="Arial"/>
              <w:color w:val="222222"/>
              <w:sz w:val="20"/>
              <w:szCs w:val="20"/>
            </w:rPr>
          </w:rPrChange>
        </w:rPr>
        <w:t>sold an amount equal to</w:t>
      </w:r>
      <w:r w:rsidR="000E7FCA" w:rsidRPr="008D1D3E">
        <w:rPr>
          <w:rStyle w:val="m8648632496560131538s2"/>
          <w:rFonts w:ascii="Arial Narrow" w:hAnsi="Arial Narrow" w:cs="Arial"/>
          <w:color w:val="222222"/>
          <w:rPrChange w:id="234" w:author="Hazel Chikara" w:date="2021-03-27T22:34:00Z">
            <w:rPr>
              <w:rStyle w:val="m8648632496560131538s2"/>
              <w:rFonts w:ascii="Arial" w:hAnsi="Arial" w:cs="Arial"/>
              <w:color w:val="222222"/>
              <w:sz w:val="20"/>
              <w:szCs w:val="20"/>
            </w:rPr>
          </w:rPrChange>
        </w:rPr>
        <w:t xml:space="preserve"> actual value of the </w:t>
      </w:r>
      <w:del w:id="235" w:author="Hazel Chikara" w:date="2021-03-26T16:22:00Z">
        <w:r w:rsidR="000E7FCA" w:rsidRPr="008D1D3E" w:rsidDel="00356A93">
          <w:rPr>
            <w:rStyle w:val="m8648632496560131538s2"/>
            <w:rFonts w:ascii="Arial Narrow" w:hAnsi="Arial Narrow" w:cs="Arial"/>
            <w:color w:val="222222"/>
            <w:rPrChange w:id="236" w:author="Hazel Chikara" w:date="2021-03-27T22:34:00Z">
              <w:rPr>
                <w:rStyle w:val="m8648632496560131538s2"/>
                <w:rFonts w:ascii="Arial" w:hAnsi="Arial" w:cs="Arial"/>
                <w:color w:val="222222"/>
                <w:sz w:val="20"/>
                <w:szCs w:val="20"/>
              </w:rPr>
            </w:rPrChange>
          </w:rPr>
          <w:delText>goods</w:delText>
        </w:r>
      </w:del>
      <w:ins w:id="237" w:author="Hazel Chikara" w:date="2021-03-26T16:22:00Z">
        <w:r w:rsidR="00356A93" w:rsidRPr="008D1D3E">
          <w:rPr>
            <w:rStyle w:val="m8648632496560131538s2"/>
            <w:rFonts w:ascii="Arial Narrow" w:hAnsi="Arial Narrow" w:cs="Arial"/>
            <w:color w:val="222222"/>
            <w:rPrChange w:id="238" w:author="Hazel Chikara" w:date="2021-03-27T22:34:00Z">
              <w:rPr>
                <w:rStyle w:val="m8648632496560131538s2"/>
                <w:rFonts w:ascii="Arial" w:hAnsi="Arial" w:cs="Arial"/>
                <w:color w:val="222222"/>
                <w:sz w:val="20"/>
                <w:szCs w:val="20"/>
              </w:rPr>
            </w:rPrChange>
          </w:rPr>
          <w:t>signed product quantity</w:t>
        </w:r>
      </w:ins>
      <w:r w:rsidR="000E7FCA" w:rsidRPr="008D1D3E">
        <w:rPr>
          <w:rStyle w:val="m8648632496560131538s2"/>
          <w:rFonts w:ascii="Arial Narrow" w:hAnsi="Arial Narrow" w:cs="Arial"/>
          <w:color w:val="222222"/>
          <w:rPrChange w:id="239" w:author="Hazel Chikara" w:date="2021-03-27T22:34:00Z">
            <w:rPr>
              <w:rStyle w:val="m8648632496560131538s2"/>
              <w:rFonts w:ascii="Arial" w:hAnsi="Arial" w:cs="Arial"/>
              <w:color w:val="222222"/>
              <w:sz w:val="20"/>
              <w:szCs w:val="20"/>
            </w:rPr>
          </w:rPrChange>
        </w:rPr>
        <w:t xml:space="preserve">. </w:t>
      </w:r>
    </w:p>
    <w:p w:rsidR="000542C6" w:rsidRPr="008D1D3E" w:rsidRDefault="000542C6" w:rsidP="00BC4BAE">
      <w:pPr>
        <w:pStyle w:val="m8648632496560131538p3"/>
        <w:spacing w:before="0" w:beforeAutospacing="0" w:after="0" w:afterAutospacing="0" w:line="360" w:lineRule="auto"/>
        <w:rPr>
          <w:rStyle w:val="m8648632496560131538apple-converted-space"/>
          <w:rFonts w:ascii="Arial Narrow" w:hAnsi="Arial Narrow" w:cs="Arial"/>
          <w:color w:val="222222"/>
          <w:rPrChange w:id="240" w:author="Hazel Chikara" w:date="2021-03-27T22:34:00Z">
            <w:rPr>
              <w:rStyle w:val="m8648632496560131538apple-converted-space"/>
              <w:rFonts w:ascii="Arial" w:hAnsi="Arial" w:cs="Arial"/>
              <w:color w:val="222222"/>
              <w:sz w:val="20"/>
              <w:szCs w:val="20"/>
            </w:rPr>
          </w:rPrChange>
        </w:rPr>
      </w:pPr>
    </w:p>
    <w:p w:rsidR="00805D14" w:rsidRPr="008D1D3E" w:rsidRDefault="00805D14" w:rsidP="00BC4BAE">
      <w:pPr>
        <w:pStyle w:val="m8648632496560131538p3"/>
        <w:spacing w:before="0" w:beforeAutospacing="0" w:after="0" w:afterAutospacing="0" w:line="360" w:lineRule="auto"/>
        <w:rPr>
          <w:rStyle w:val="m8648632496560131538s2"/>
          <w:rFonts w:ascii="Arial Narrow" w:hAnsi="Arial Narrow" w:cs="Arial"/>
          <w:color w:val="222222"/>
          <w:rPrChange w:id="241" w:author="Hazel Chikara" w:date="2021-03-27T22:34:00Z">
            <w:rPr>
              <w:rStyle w:val="m8648632496560131538s2"/>
              <w:rFonts w:ascii="Arial" w:hAnsi="Arial" w:cs="Arial"/>
              <w:color w:val="222222"/>
              <w:sz w:val="20"/>
              <w:szCs w:val="20"/>
            </w:rPr>
          </w:rPrChange>
        </w:rPr>
      </w:pPr>
      <w:r w:rsidRPr="008D1D3E">
        <w:rPr>
          <w:rStyle w:val="m8648632496560131538s2"/>
          <w:rFonts w:ascii="Arial Narrow" w:hAnsi="Arial Narrow" w:cs="Arial"/>
          <w:color w:val="222222"/>
          <w:rPrChange w:id="242" w:author="Hazel Chikara" w:date="2021-03-27T22:34:00Z">
            <w:rPr>
              <w:rStyle w:val="m8648632496560131538s2"/>
              <w:rFonts w:ascii="Arial" w:hAnsi="Arial" w:cs="Arial"/>
              <w:color w:val="222222"/>
              <w:sz w:val="20"/>
              <w:szCs w:val="20"/>
            </w:rPr>
          </w:rPrChange>
        </w:rPr>
        <w:t>Consignee shall make such payments to Consigno</w:t>
      </w:r>
      <w:r w:rsidR="000542C6" w:rsidRPr="008D1D3E">
        <w:rPr>
          <w:rStyle w:val="m8648632496560131538s2"/>
          <w:rFonts w:ascii="Arial Narrow" w:hAnsi="Arial Narrow" w:cs="Arial"/>
          <w:color w:val="222222"/>
          <w:rPrChange w:id="243" w:author="Hazel Chikara" w:date="2021-03-27T22:34:00Z">
            <w:rPr>
              <w:rStyle w:val="m8648632496560131538s2"/>
              <w:rFonts w:ascii="Arial" w:hAnsi="Arial" w:cs="Arial"/>
              <w:color w:val="222222"/>
              <w:sz w:val="20"/>
              <w:szCs w:val="20"/>
            </w:rPr>
          </w:rPrChange>
        </w:rPr>
        <w:t>r within (</w:t>
      </w:r>
      <w:r w:rsidR="00477B63" w:rsidRPr="008D1D3E">
        <w:rPr>
          <w:rStyle w:val="m8648632496560131538s2"/>
          <w:rFonts w:ascii="Arial Narrow" w:hAnsi="Arial Narrow" w:cs="Arial"/>
          <w:color w:val="222222"/>
          <w:rPrChange w:id="244" w:author="Hazel Chikara" w:date="2021-03-27T22:34:00Z">
            <w:rPr>
              <w:rStyle w:val="m8648632496560131538s2"/>
              <w:rFonts w:ascii="Arial" w:hAnsi="Arial" w:cs="Arial"/>
              <w:color w:val="222222"/>
              <w:sz w:val="20"/>
              <w:szCs w:val="20"/>
            </w:rPr>
          </w:rPrChange>
        </w:rPr>
        <w:t>7 days</w:t>
      </w:r>
      <w:r w:rsidR="000542C6" w:rsidRPr="008D1D3E">
        <w:rPr>
          <w:rStyle w:val="m8648632496560131538s2"/>
          <w:rFonts w:ascii="Arial Narrow" w:hAnsi="Arial Narrow" w:cs="Arial"/>
          <w:color w:val="222222"/>
          <w:rPrChange w:id="245" w:author="Hazel Chikara" w:date="2021-03-27T22:34:00Z">
            <w:rPr>
              <w:rStyle w:val="m8648632496560131538s2"/>
              <w:rFonts w:ascii="Arial" w:hAnsi="Arial" w:cs="Arial"/>
              <w:color w:val="222222"/>
              <w:sz w:val="20"/>
              <w:szCs w:val="20"/>
            </w:rPr>
          </w:rPrChange>
        </w:rPr>
        <w:t>)</w:t>
      </w:r>
      <w:r w:rsidRPr="008D1D3E">
        <w:rPr>
          <w:rStyle w:val="m8648632496560131538s2"/>
          <w:rFonts w:ascii="Arial Narrow" w:hAnsi="Arial Narrow" w:cs="Arial"/>
          <w:color w:val="222222"/>
          <w:rPrChange w:id="246" w:author="Hazel Chikara" w:date="2021-03-27T22:34:00Z">
            <w:rPr>
              <w:rStyle w:val="m8648632496560131538s2"/>
              <w:rFonts w:ascii="Arial" w:hAnsi="Arial" w:cs="Arial"/>
              <w:color w:val="222222"/>
              <w:sz w:val="20"/>
              <w:szCs w:val="20"/>
            </w:rPr>
          </w:rPrChange>
        </w:rPr>
        <w:t xml:space="preserve"> after the date of each </w:t>
      </w:r>
      <w:r w:rsidR="00477B63" w:rsidRPr="008D1D3E">
        <w:rPr>
          <w:rStyle w:val="m8648632496560131538s2"/>
          <w:rFonts w:ascii="Arial Narrow" w:hAnsi="Arial Narrow" w:cs="Arial"/>
          <w:color w:val="222222"/>
          <w:rPrChange w:id="247" w:author="Hazel Chikara" w:date="2021-03-27T22:34:00Z">
            <w:rPr>
              <w:rStyle w:val="m8648632496560131538s2"/>
              <w:rFonts w:ascii="Arial" w:hAnsi="Arial" w:cs="Arial"/>
              <w:color w:val="222222"/>
              <w:sz w:val="20"/>
              <w:szCs w:val="20"/>
            </w:rPr>
          </w:rPrChange>
        </w:rPr>
        <w:t>invoice</w:t>
      </w:r>
      <w:r w:rsidRPr="008D1D3E">
        <w:rPr>
          <w:rStyle w:val="m8648632496560131538s2"/>
          <w:rFonts w:ascii="Arial Narrow" w:hAnsi="Arial Narrow" w:cs="Arial"/>
          <w:color w:val="222222"/>
          <w:rPrChange w:id="248" w:author="Hazel Chikara" w:date="2021-03-27T22:34:00Z">
            <w:rPr>
              <w:rStyle w:val="m8648632496560131538s2"/>
              <w:rFonts w:ascii="Arial" w:hAnsi="Arial" w:cs="Arial"/>
              <w:color w:val="222222"/>
              <w:sz w:val="20"/>
              <w:szCs w:val="20"/>
            </w:rPr>
          </w:rPrChange>
        </w:rPr>
        <w:t>. </w:t>
      </w:r>
      <w:r w:rsidRPr="008D1D3E">
        <w:rPr>
          <w:rStyle w:val="m8648632496560131538apple-converted-space"/>
          <w:rFonts w:ascii="Arial Narrow" w:hAnsi="Arial Narrow" w:cs="Arial"/>
          <w:color w:val="222222"/>
          <w:rPrChange w:id="249" w:author="Hazel Chikara" w:date="2021-03-27T22:34:00Z">
            <w:rPr>
              <w:rStyle w:val="m8648632496560131538apple-converted-space"/>
              <w:rFonts w:ascii="Arial" w:hAnsi="Arial" w:cs="Arial"/>
              <w:color w:val="222222"/>
              <w:sz w:val="20"/>
              <w:szCs w:val="20"/>
            </w:rPr>
          </w:rPrChange>
        </w:rPr>
        <w:t>  </w:t>
      </w:r>
      <w:r w:rsidRPr="008D1D3E">
        <w:rPr>
          <w:rStyle w:val="m8648632496560131538s2"/>
          <w:rFonts w:ascii="Arial Narrow" w:hAnsi="Arial Narrow" w:cs="Arial"/>
          <w:color w:val="222222"/>
          <w:rPrChange w:id="250" w:author="Hazel Chikara" w:date="2021-03-27T22:34:00Z">
            <w:rPr>
              <w:rStyle w:val="m8648632496560131538s2"/>
              <w:rFonts w:ascii="Arial" w:hAnsi="Arial" w:cs="Arial"/>
              <w:color w:val="222222"/>
              <w:sz w:val="20"/>
              <w:szCs w:val="20"/>
            </w:rPr>
          </w:rPrChange>
        </w:rPr>
        <w:t>After receiving each report of sales, Consignor shall mail an invoice to Consignee covering the sales shown in such timely report, bearing a date not later than the last day of the same month. </w:t>
      </w:r>
      <w:r w:rsidRPr="008D1D3E">
        <w:rPr>
          <w:rStyle w:val="m8648632496560131538apple-converted-space"/>
          <w:rFonts w:ascii="Arial Narrow" w:hAnsi="Arial Narrow" w:cs="Arial"/>
          <w:color w:val="222222"/>
          <w:rPrChange w:id="251" w:author="Hazel Chikara" w:date="2021-03-27T22:34:00Z">
            <w:rPr>
              <w:rStyle w:val="m8648632496560131538apple-converted-space"/>
              <w:rFonts w:ascii="Arial" w:hAnsi="Arial" w:cs="Arial"/>
              <w:color w:val="222222"/>
              <w:sz w:val="20"/>
              <w:szCs w:val="20"/>
            </w:rPr>
          </w:rPrChange>
        </w:rPr>
        <w:t> </w:t>
      </w:r>
      <w:r w:rsidRPr="008D1D3E">
        <w:rPr>
          <w:rStyle w:val="m8648632496560131538s2"/>
          <w:rFonts w:ascii="Arial Narrow" w:hAnsi="Arial Narrow" w:cs="Arial"/>
          <w:color w:val="222222"/>
          <w:rPrChange w:id="252" w:author="Hazel Chikara" w:date="2021-03-27T22:34:00Z">
            <w:rPr>
              <w:rStyle w:val="m8648632496560131538s2"/>
              <w:rFonts w:ascii="Arial" w:hAnsi="Arial" w:cs="Arial"/>
              <w:color w:val="222222"/>
              <w:sz w:val="20"/>
              <w:szCs w:val="20"/>
            </w:rPr>
          </w:rPrChange>
        </w:rPr>
        <w:t>Amounts otherwise due shall be paid within fifteen (15) days of invoice.</w:t>
      </w:r>
    </w:p>
    <w:p w:rsidR="002A33C8" w:rsidRPr="008D1D3E" w:rsidRDefault="002A33C8" w:rsidP="00BC4BAE">
      <w:pPr>
        <w:pStyle w:val="m8648632496560131538p3"/>
        <w:spacing w:before="0" w:beforeAutospacing="0" w:after="0" w:afterAutospacing="0" w:line="360" w:lineRule="auto"/>
        <w:rPr>
          <w:rStyle w:val="m8648632496560131538s2"/>
          <w:rFonts w:ascii="Arial Narrow" w:hAnsi="Arial Narrow" w:cs="Arial"/>
          <w:color w:val="222222"/>
          <w:rPrChange w:id="253" w:author="Hazel Chikara" w:date="2021-03-27T22:34:00Z">
            <w:rPr>
              <w:rStyle w:val="m8648632496560131538s2"/>
              <w:rFonts w:ascii="Arial" w:hAnsi="Arial" w:cs="Arial"/>
              <w:color w:val="222222"/>
              <w:sz w:val="20"/>
              <w:szCs w:val="20"/>
            </w:rPr>
          </w:rPrChange>
        </w:rPr>
      </w:pPr>
    </w:p>
    <w:p w:rsidR="00805D14" w:rsidRPr="008D1D3E" w:rsidRDefault="002A33C8" w:rsidP="00BC4BAE">
      <w:pPr>
        <w:pStyle w:val="m8648632496560131538p3"/>
        <w:spacing w:before="0" w:beforeAutospacing="0" w:after="0" w:afterAutospacing="0" w:line="360" w:lineRule="auto"/>
        <w:rPr>
          <w:rStyle w:val="m8648632496560131538s2"/>
          <w:rFonts w:ascii="Arial Narrow" w:hAnsi="Arial Narrow" w:cs="Arial"/>
          <w:color w:val="222222"/>
          <w:rPrChange w:id="254" w:author="Hazel Chikara" w:date="2021-03-27T22:34:00Z">
            <w:rPr>
              <w:rStyle w:val="m8648632496560131538s2"/>
              <w:rFonts w:ascii="Arial" w:hAnsi="Arial" w:cs="Arial"/>
              <w:b/>
              <w:color w:val="222222"/>
              <w:sz w:val="20"/>
              <w:szCs w:val="20"/>
            </w:rPr>
          </w:rPrChange>
        </w:rPr>
      </w:pPr>
      <w:r w:rsidRPr="008D1D3E">
        <w:rPr>
          <w:rStyle w:val="m8648632496560131538s2"/>
          <w:rFonts w:ascii="Arial Narrow" w:hAnsi="Arial Narrow" w:cs="Arial"/>
          <w:color w:val="222222"/>
          <w:rPrChange w:id="255" w:author="Hazel Chikara" w:date="2021-03-27T22:34:00Z">
            <w:rPr>
              <w:rStyle w:val="m8648632496560131538s2"/>
              <w:rFonts w:ascii="Arial" w:hAnsi="Arial" w:cs="Arial"/>
              <w:b/>
              <w:color w:val="222222"/>
              <w:sz w:val="20"/>
              <w:szCs w:val="20"/>
            </w:rPr>
          </w:rPrChange>
        </w:rPr>
        <w:t xml:space="preserve">It is specifically recorded and agreed upon that the Consignor will only receive its cost price of the </w:t>
      </w:r>
      <w:del w:id="256" w:author="Hazel Chikara" w:date="2021-03-26T16:22:00Z">
        <w:r w:rsidRPr="008D1D3E" w:rsidDel="005E1C94">
          <w:rPr>
            <w:rStyle w:val="m8648632496560131538s2"/>
            <w:rFonts w:ascii="Arial Narrow" w:hAnsi="Arial Narrow" w:cs="Arial"/>
            <w:color w:val="222222"/>
            <w:rPrChange w:id="257" w:author="Hazel Chikara" w:date="2021-03-27T22:34:00Z">
              <w:rPr>
                <w:rStyle w:val="m8648632496560131538s2"/>
                <w:rFonts w:ascii="Arial" w:hAnsi="Arial" w:cs="Arial"/>
                <w:b/>
                <w:color w:val="222222"/>
                <w:sz w:val="20"/>
                <w:szCs w:val="20"/>
              </w:rPr>
            </w:rPrChange>
          </w:rPr>
          <w:delText>goods</w:delText>
        </w:r>
      </w:del>
      <w:ins w:id="258" w:author="Hazel Chikara" w:date="2021-03-26T16:22:00Z">
        <w:r w:rsidR="005E1C94" w:rsidRPr="008D1D3E">
          <w:rPr>
            <w:rStyle w:val="m8648632496560131538s2"/>
            <w:rFonts w:ascii="Arial Narrow" w:hAnsi="Arial Narrow" w:cs="Arial"/>
            <w:color w:val="222222"/>
            <w:rPrChange w:id="259" w:author="Hazel Chikara" w:date="2021-03-27T22:34:00Z">
              <w:rPr>
                <w:rStyle w:val="m8648632496560131538s2"/>
                <w:rFonts w:ascii="Arial" w:hAnsi="Arial" w:cs="Arial"/>
                <w:b/>
                <w:color w:val="222222"/>
                <w:sz w:val="20"/>
                <w:szCs w:val="20"/>
              </w:rPr>
            </w:rPrChange>
          </w:rPr>
          <w:t>product</w:t>
        </w:r>
      </w:ins>
      <w:r w:rsidR="00512E9C" w:rsidRPr="008D1D3E">
        <w:rPr>
          <w:rStyle w:val="m8648632496560131538s2"/>
          <w:rFonts w:ascii="Arial Narrow" w:hAnsi="Arial Narrow" w:cs="Arial"/>
          <w:color w:val="222222"/>
          <w:rPrChange w:id="260" w:author="Hazel Chikara" w:date="2021-03-27T22:34:00Z">
            <w:rPr>
              <w:rStyle w:val="m8648632496560131538s2"/>
              <w:rFonts w:ascii="Arial" w:hAnsi="Arial" w:cs="Arial"/>
              <w:b/>
              <w:color w:val="222222"/>
              <w:sz w:val="20"/>
              <w:szCs w:val="20"/>
            </w:rPr>
          </w:rPrChange>
        </w:rPr>
        <w:t>,</w:t>
      </w:r>
      <w:r w:rsidRPr="008D1D3E">
        <w:rPr>
          <w:rStyle w:val="m8648632496560131538s2"/>
          <w:rFonts w:ascii="Arial Narrow" w:hAnsi="Arial Narrow" w:cs="Arial"/>
          <w:color w:val="222222"/>
          <w:rPrChange w:id="261" w:author="Hazel Chikara" w:date="2021-03-27T22:34:00Z">
            <w:rPr>
              <w:rStyle w:val="m8648632496560131538s2"/>
              <w:rFonts w:ascii="Arial" w:hAnsi="Arial" w:cs="Arial"/>
              <w:b/>
              <w:color w:val="222222"/>
              <w:sz w:val="20"/>
              <w:szCs w:val="20"/>
            </w:rPr>
          </w:rPrChange>
        </w:rPr>
        <w:t xml:space="preserve"> once the </w:t>
      </w:r>
      <w:del w:id="262" w:author="Hazel Chikara" w:date="2021-03-26T16:22:00Z">
        <w:r w:rsidRPr="008D1D3E" w:rsidDel="005E1C94">
          <w:rPr>
            <w:rStyle w:val="m8648632496560131538s2"/>
            <w:rFonts w:ascii="Arial Narrow" w:hAnsi="Arial Narrow" w:cs="Arial"/>
            <w:color w:val="222222"/>
            <w:rPrChange w:id="263" w:author="Hazel Chikara" w:date="2021-03-27T22:34:00Z">
              <w:rPr>
                <w:rStyle w:val="m8648632496560131538s2"/>
                <w:rFonts w:ascii="Arial" w:hAnsi="Arial" w:cs="Arial"/>
                <w:b/>
                <w:color w:val="222222"/>
                <w:sz w:val="20"/>
                <w:szCs w:val="20"/>
              </w:rPr>
            </w:rPrChange>
          </w:rPr>
          <w:delText xml:space="preserve">goods </w:delText>
        </w:r>
      </w:del>
      <w:ins w:id="264" w:author="Hazel Chikara" w:date="2021-03-26T16:22:00Z">
        <w:r w:rsidR="005E1C94" w:rsidRPr="008D1D3E">
          <w:rPr>
            <w:rStyle w:val="m8648632496560131538s2"/>
            <w:rFonts w:ascii="Arial Narrow" w:hAnsi="Arial Narrow" w:cs="Arial"/>
            <w:color w:val="222222"/>
            <w:rPrChange w:id="265" w:author="Hazel Chikara" w:date="2021-03-27T22:34:00Z">
              <w:rPr>
                <w:rStyle w:val="m8648632496560131538s2"/>
                <w:rFonts w:ascii="Arial" w:hAnsi="Arial" w:cs="Arial"/>
                <w:b/>
                <w:color w:val="222222"/>
                <w:sz w:val="20"/>
                <w:szCs w:val="20"/>
              </w:rPr>
            </w:rPrChange>
          </w:rPr>
          <w:t>product</w:t>
        </w:r>
        <w:r w:rsidR="005E1C94" w:rsidRPr="008D1D3E">
          <w:rPr>
            <w:rStyle w:val="m8648632496560131538s2"/>
            <w:rFonts w:ascii="Arial Narrow" w:hAnsi="Arial Narrow" w:cs="Arial"/>
            <w:color w:val="222222"/>
            <w:rPrChange w:id="266" w:author="Hazel Chikara" w:date="2021-03-27T22:34:00Z">
              <w:rPr>
                <w:rStyle w:val="m8648632496560131538s2"/>
                <w:rFonts w:ascii="Arial" w:hAnsi="Arial" w:cs="Arial"/>
                <w:b/>
                <w:color w:val="222222"/>
                <w:sz w:val="20"/>
                <w:szCs w:val="20"/>
              </w:rPr>
            </w:rPrChange>
          </w:rPr>
          <w:t xml:space="preserve"> </w:t>
        </w:r>
      </w:ins>
      <w:r w:rsidRPr="008D1D3E">
        <w:rPr>
          <w:rStyle w:val="m8648632496560131538s2"/>
          <w:rFonts w:ascii="Arial Narrow" w:hAnsi="Arial Narrow" w:cs="Arial"/>
          <w:color w:val="222222"/>
          <w:rPrChange w:id="267" w:author="Hazel Chikara" w:date="2021-03-27T22:34:00Z">
            <w:rPr>
              <w:rStyle w:val="m8648632496560131538s2"/>
              <w:rFonts w:ascii="Arial" w:hAnsi="Arial" w:cs="Arial"/>
              <w:b/>
              <w:color w:val="222222"/>
              <w:sz w:val="20"/>
              <w:szCs w:val="20"/>
            </w:rPr>
          </w:rPrChange>
        </w:rPr>
        <w:t>have been sold. Any price mark</w:t>
      </w:r>
      <w:ins w:id="268" w:author="Hazel Chikara" w:date="2021-03-26T16:22:00Z">
        <w:r w:rsidR="005E1C94" w:rsidRPr="008D1D3E">
          <w:rPr>
            <w:rStyle w:val="m8648632496560131538s2"/>
            <w:rFonts w:ascii="Arial Narrow" w:hAnsi="Arial Narrow" w:cs="Arial"/>
            <w:color w:val="222222"/>
            <w:rPrChange w:id="269" w:author="Hazel Chikara" w:date="2021-03-27T22:34:00Z">
              <w:rPr>
                <w:rStyle w:val="m8648632496560131538s2"/>
                <w:rFonts w:ascii="Arial" w:hAnsi="Arial" w:cs="Arial"/>
                <w:b/>
                <w:color w:val="222222"/>
                <w:sz w:val="20"/>
                <w:szCs w:val="20"/>
              </w:rPr>
            </w:rPrChange>
          </w:rPr>
          <w:t>-</w:t>
        </w:r>
      </w:ins>
      <w:r w:rsidRPr="008D1D3E">
        <w:rPr>
          <w:rStyle w:val="m8648632496560131538s2"/>
          <w:rFonts w:ascii="Arial Narrow" w:hAnsi="Arial Narrow" w:cs="Arial"/>
          <w:color w:val="222222"/>
          <w:rPrChange w:id="270" w:author="Hazel Chikara" w:date="2021-03-27T22:34:00Z">
            <w:rPr>
              <w:rStyle w:val="m8648632496560131538s2"/>
              <w:rFonts w:ascii="Arial" w:hAnsi="Arial" w:cs="Arial"/>
              <w:b/>
              <w:color w:val="222222"/>
              <w:sz w:val="20"/>
              <w:szCs w:val="20"/>
            </w:rPr>
          </w:rPrChange>
        </w:rPr>
        <w:t>up adde</w:t>
      </w:r>
      <w:r w:rsidR="00512E9C" w:rsidRPr="008D1D3E">
        <w:rPr>
          <w:rStyle w:val="m8648632496560131538s2"/>
          <w:rFonts w:ascii="Arial Narrow" w:hAnsi="Arial Narrow" w:cs="Arial"/>
          <w:color w:val="222222"/>
          <w:rPrChange w:id="271" w:author="Hazel Chikara" w:date="2021-03-27T22:34:00Z">
            <w:rPr>
              <w:rStyle w:val="m8648632496560131538s2"/>
              <w:rFonts w:ascii="Arial" w:hAnsi="Arial" w:cs="Arial"/>
              <w:b/>
              <w:color w:val="222222"/>
              <w:sz w:val="20"/>
              <w:szCs w:val="20"/>
            </w:rPr>
          </w:rPrChange>
        </w:rPr>
        <w:t>d thereto</w:t>
      </w:r>
      <w:r w:rsidRPr="008D1D3E">
        <w:rPr>
          <w:rStyle w:val="m8648632496560131538s2"/>
          <w:rFonts w:ascii="Arial Narrow" w:hAnsi="Arial Narrow" w:cs="Arial"/>
          <w:color w:val="222222"/>
          <w:rPrChange w:id="272" w:author="Hazel Chikara" w:date="2021-03-27T22:34:00Z">
            <w:rPr>
              <w:rStyle w:val="m8648632496560131538s2"/>
              <w:rFonts w:ascii="Arial" w:hAnsi="Arial" w:cs="Arial"/>
              <w:b/>
              <w:color w:val="222222"/>
              <w:sz w:val="20"/>
              <w:szCs w:val="20"/>
            </w:rPr>
          </w:rPrChange>
        </w:rPr>
        <w:t xml:space="preserve"> will be </w:t>
      </w:r>
      <w:r w:rsidR="00512E9C" w:rsidRPr="008D1D3E">
        <w:rPr>
          <w:rStyle w:val="m8648632496560131538s2"/>
          <w:rFonts w:ascii="Arial Narrow" w:hAnsi="Arial Narrow" w:cs="Arial"/>
          <w:color w:val="222222"/>
          <w:rPrChange w:id="273" w:author="Hazel Chikara" w:date="2021-03-27T22:34:00Z">
            <w:rPr>
              <w:rStyle w:val="m8648632496560131538s2"/>
              <w:rFonts w:ascii="Arial" w:hAnsi="Arial" w:cs="Arial"/>
              <w:b/>
              <w:color w:val="222222"/>
              <w:sz w:val="20"/>
              <w:szCs w:val="20"/>
            </w:rPr>
          </w:rPrChange>
        </w:rPr>
        <w:t>considered</w:t>
      </w:r>
      <w:r w:rsidRPr="008D1D3E">
        <w:rPr>
          <w:rStyle w:val="m8648632496560131538s2"/>
          <w:rFonts w:ascii="Arial Narrow" w:hAnsi="Arial Narrow" w:cs="Arial"/>
          <w:color w:val="222222"/>
          <w:rPrChange w:id="274" w:author="Hazel Chikara" w:date="2021-03-27T22:34:00Z">
            <w:rPr>
              <w:rStyle w:val="m8648632496560131538s2"/>
              <w:rFonts w:ascii="Arial" w:hAnsi="Arial" w:cs="Arial"/>
              <w:b/>
              <w:color w:val="222222"/>
              <w:sz w:val="20"/>
              <w:szCs w:val="20"/>
            </w:rPr>
          </w:rPrChange>
        </w:rPr>
        <w:t xml:space="preserve"> income earned by the Consignee</w:t>
      </w:r>
      <w:ins w:id="275" w:author="Hazel Chikara" w:date="2021-03-26T16:23:00Z">
        <w:r w:rsidR="00D04C10" w:rsidRPr="008D1D3E">
          <w:rPr>
            <w:rStyle w:val="m8648632496560131538s2"/>
            <w:rFonts w:ascii="Arial Narrow" w:hAnsi="Arial Narrow" w:cs="Arial"/>
            <w:color w:val="222222"/>
            <w:rPrChange w:id="276" w:author="Hazel Chikara" w:date="2021-03-27T22:34:00Z">
              <w:rPr>
                <w:rStyle w:val="m8648632496560131538s2"/>
                <w:rFonts w:ascii="Arial" w:hAnsi="Arial" w:cs="Arial"/>
                <w:b/>
                <w:color w:val="222222"/>
                <w:sz w:val="20"/>
                <w:szCs w:val="20"/>
              </w:rPr>
            </w:rPrChange>
          </w:rPr>
          <w:t>.</w:t>
        </w:r>
      </w:ins>
      <w:del w:id="277" w:author="Hazel Chikara" w:date="2021-03-26T16:23:00Z">
        <w:r w:rsidRPr="008D1D3E" w:rsidDel="00D04C10">
          <w:rPr>
            <w:rStyle w:val="m8648632496560131538s2"/>
            <w:rFonts w:ascii="Arial Narrow" w:hAnsi="Arial Narrow" w:cs="Arial"/>
            <w:color w:val="222222"/>
            <w:rPrChange w:id="278" w:author="Hazel Chikara" w:date="2021-03-27T22:34:00Z">
              <w:rPr>
                <w:rStyle w:val="m8648632496560131538s2"/>
                <w:rFonts w:ascii="Arial" w:hAnsi="Arial" w:cs="Arial"/>
                <w:b/>
                <w:color w:val="222222"/>
                <w:sz w:val="20"/>
                <w:szCs w:val="20"/>
              </w:rPr>
            </w:rPrChange>
          </w:rPr>
          <w:delText xml:space="preserve"> (Planet 54)</w:delText>
        </w:r>
        <w:r w:rsidR="00512E9C" w:rsidRPr="008D1D3E" w:rsidDel="00D04C10">
          <w:rPr>
            <w:rStyle w:val="m8648632496560131538s2"/>
            <w:rFonts w:ascii="Arial Narrow" w:hAnsi="Arial Narrow" w:cs="Arial"/>
            <w:color w:val="222222"/>
            <w:rPrChange w:id="279" w:author="Hazel Chikara" w:date="2021-03-27T22:34:00Z">
              <w:rPr>
                <w:rStyle w:val="m8648632496560131538s2"/>
                <w:rFonts w:ascii="Arial" w:hAnsi="Arial" w:cs="Arial"/>
                <w:b/>
                <w:color w:val="222222"/>
                <w:sz w:val="20"/>
                <w:szCs w:val="20"/>
              </w:rPr>
            </w:rPrChange>
          </w:rPr>
          <w:delText>.</w:delText>
        </w:r>
      </w:del>
    </w:p>
    <w:p w:rsidR="00BB2F66" w:rsidRPr="008D1D3E" w:rsidRDefault="00BB2F66" w:rsidP="00BC4BAE">
      <w:pPr>
        <w:pStyle w:val="m8648632496560131538p3"/>
        <w:spacing w:before="0" w:beforeAutospacing="0" w:after="0" w:afterAutospacing="0" w:line="360" w:lineRule="auto"/>
        <w:rPr>
          <w:rStyle w:val="m8648632496560131538s2"/>
          <w:rFonts w:ascii="Arial Narrow" w:hAnsi="Arial Narrow" w:cs="Arial"/>
          <w:color w:val="222222"/>
          <w:rPrChange w:id="280" w:author="Hazel Chikara" w:date="2021-03-27T22:34:00Z">
            <w:rPr>
              <w:rStyle w:val="m8648632496560131538s2"/>
              <w:rFonts w:ascii="Arial" w:hAnsi="Arial" w:cs="Arial"/>
              <w:b/>
              <w:color w:val="222222"/>
              <w:sz w:val="20"/>
              <w:szCs w:val="20"/>
            </w:rPr>
          </w:rPrChange>
        </w:rPr>
      </w:pPr>
    </w:p>
    <w:p w:rsidR="00805D14" w:rsidRPr="008D1D3E" w:rsidRDefault="000E7FCA" w:rsidP="00BC4BAE">
      <w:pPr>
        <w:pStyle w:val="m8648632496560131538p3"/>
        <w:spacing w:before="0" w:beforeAutospacing="0" w:after="0" w:afterAutospacing="0" w:line="360" w:lineRule="auto"/>
        <w:rPr>
          <w:rStyle w:val="m8648632496560131538s4"/>
          <w:rFonts w:ascii="Arial Narrow" w:hAnsi="Arial Narrow" w:cs="Arial"/>
          <w:bCs/>
          <w:color w:val="222222"/>
          <w:rPrChange w:id="281" w:author="Hazel Chikara" w:date="2021-03-27T22:34:00Z">
            <w:rPr>
              <w:rStyle w:val="m8648632496560131538s4"/>
              <w:rFonts w:ascii="Arial" w:hAnsi="Arial" w:cs="Arial"/>
              <w:b/>
              <w:bCs/>
              <w:color w:val="222222"/>
              <w:sz w:val="20"/>
              <w:szCs w:val="20"/>
            </w:rPr>
          </w:rPrChange>
        </w:rPr>
      </w:pPr>
      <w:r w:rsidRPr="008D1D3E">
        <w:rPr>
          <w:rStyle w:val="m8648632496560131538s4"/>
          <w:rFonts w:ascii="Arial Narrow" w:hAnsi="Arial Narrow" w:cs="Arial"/>
          <w:bCs/>
          <w:color w:val="222222"/>
          <w:rPrChange w:id="282" w:author="Hazel Chikara" w:date="2021-03-27T22:34:00Z">
            <w:rPr>
              <w:rStyle w:val="m8648632496560131538s4"/>
              <w:rFonts w:ascii="Arial" w:hAnsi="Arial" w:cs="Arial"/>
              <w:b/>
              <w:bCs/>
              <w:color w:val="222222"/>
              <w:sz w:val="20"/>
              <w:szCs w:val="20"/>
            </w:rPr>
          </w:rPrChange>
        </w:rPr>
        <w:t>6</w:t>
      </w:r>
      <w:r w:rsidR="00805D14" w:rsidRPr="008D1D3E">
        <w:rPr>
          <w:rStyle w:val="m8648632496560131538s4"/>
          <w:rFonts w:ascii="Arial Narrow" w:hAnsi="Arial Narrow" w:cs="Arial"/>
          <w:bCs/>
          <w:color w:val="222222"/>
          <w:rPrChange w:id="283" w:author="Hazel Chikara" w:date="2021-03-27T22:34:00Z">
            <w:rPr>
              <w:rStyle w:val="m8648632496560131538s4"/>
              <w:rFonts w:ascii="Arial" w:hAnsi="Arial" w:cs="Arial"/>
              <w:b/>
              <w:bCs/>
              <w:color w:val="222222"/>
              <w:sz w:val="20"/>
              <w:szCs w:val="20"/>
            </w:rPr>
          </w:rPrChange>
        </w:rPr>
        <w:t>. </w:t>
      </w:r>
      <w:r w:rsidR="00805D14" w:rsidRPr="008D1D3E">
        <w:rPr>
          <w:rStyle w:val="m8648632496560131538apple-converted-space"/>
          <w:rFonts w:ascii="Arial Narrow" w:hAnsi="Arial Narrow" w:cs="Arial"/>
          <w:bCs/>
          <w:color w:val="222222"/>
          <w:rPrChange w:id="284" w:author="Hazel Chikara" w:date="2021-03-27T22:34:00Z">
            <w:rPr>
              <w:rStyle w:val="m8648632496560131538apple-converted-space"/>
              <w:rFonts w:ascii="Arial" w:hAnsi="Arial" w:cs="Arial"/>
              <w:b/>
              <w:bCs/>
              <w:color w:val="222222"/>
              <w:sz w:val="20"/>
              <w:szCs w:val="20"/>
            </w:rPr>
          </w:rPrChange>
        </w:rPr>
        <w:t> </w:t>
      </w:r>
      <w:r w:rsidR="00805D14" w:rsidRPr="008D1D3E">
        <w:rPr>
          <w:rStyle w:val="m8648632496560131538s4"/>
          <w:rFonts w:ascii="Arial Narrow" w:hAnsi="Arial Narrow" w:cs="Arial"/>
          <w:bCs/>
          <w:color w:val="222222"/>
          <w:rPrChange w:id="285" w:author="Hazel Chikara" w:date="2021-03-27T22:34:00Z">
            <w:rPr>
              <w:rStyle w:val="m8648632496560131538s4"/>
              <w:rFonts w:ascii="Arial" w:hAnsi="Arial" w:cs="Arial"/>
              <w:b/>
              <w:bCs/>
              <w:color w:val="222222"/>
              <w:sz w:val="20"/>
              <w:szCs w:val="20"/>
            </w:rPr>
          </w:rPrChange>
        </w:rPr>
        <w:t>Records</w:t>
      </w:r>
    </w:p>
    <w:p w:rsidR="000542C6" w:rsidRPr="008D1D3E" w:rsidRDefault="000542C6" w:rsidP="00BC4BAE">
      <w:pPr>
        <w:pStyle w:val="m8648632496560131538p3"/>
        <w:spacing w:before="0" w:beforeAutospacing="0" w:after="0" w:afterAutospacing="0" w:line="360" w:lineRule="auto"/>
        <w:rPr>
          <w:rFonts w:ascii="Arial Narrow" w:hAnsi="Arial Narrow" w:cs="Arial"/>
          <w:color w:val="222222"/>
          <w:rPrChange w:id="286" w:author="Hazel Chikara" w:date="2021-03-27T22:34:00Z">
            <w:rPr>
              <w:rFonts w:ascii="Arial" w:hAnsi="Arial" w:cs="Arial"/>
              <w:color w:val="222222"/>
              <w:sz w:val="20"/>
              <w:szCs w:val="20"/>
            </w:rPr>
          </w:rPrChange>
        </w:rPr>
      </w:pPr>
    </w:p>
    <w:p w:rsidR="000542C6" w:rsidRPr="008D1D3E" w:rsidRDefault="00805D14" w:rsidP="00BC4BAE">
      <w:pPr>
        <w:pStyle w:val="m8648632496560131538p3"/>
        <w:spacing w:before="0" w:beforeAutospacing="0" w:after="0" w:afterAutospacing="0" w:line="360" w:lineRule="auto"/>
        <w:rPr>
          <w:rStyle w:val="m8648632496560131538apple-converted-space"/>
          <w:rFonts w:ascii="Arial Narrow" w:hAnsi="Arial Narrow" w:cs="Arial"/>
          <w:color w:val="222222"/>
          <w:rPrChange w:id="287" w:author="Hazel Chikara" w:date="2021-03-27T22:34:00Z">
            <w:rPr>
              <w:rStyle w:val="m8648632496560131538apple-converted-space"/>
              <w:rFonts w:ascii="Arial" w:hAnsi="Arial" w:cs="Arial"/>
              <w:color w:val="222222"/>
              <w:sz w:val="20"/>
              <w:szCs w:val="20"/>
            </w:rPr>
          </w:rPrChange>
        </w:rPr>
      </w:pPr>
      <w:r w:rsidRPr="008D1D3E">
        <w:rPr>
          <w:rStyle w:val="m8648632496560131538s2"/>
          <w:rFonts w:ascii="Arial Narrow" w:hAnsi="Arial Narrow" w:cs="Arial"/>
          <w:color w:val="222222"/>
          <w:rPrChange w:id="288" w:author="Hazel Chikara" w:date="2021-03-27T22:34:00Z">
            <w:rPr>
              <w:rStyle w:val="m8648632496560131538s2"/>
              <w:rFonts w:ascii="Arial" w:hAnsi="Arial" w:cs="Arial"/>
              <w:color w:val="222222"/>
              <w:sz w:val="20"/>
              <w:szCs w:val="20"/>
            </w:rPr>
          </w:rPrChange>
        </w:rPr>
        <w:t xml:space="preserve">Consignee shall keep a true record of all </w:t>
      </w:r>
      <w:del w:id="289" w:author="Hazel Chikara" w:date="2021-03-26T16:23:00Z">
        <w:r w:rsidRPr="008D1D3E" w:rsidDel="00786ECE">
          <w:rPr>
            <w:rStyle w:val="m8648632496560131538s2"/>
            <w:rFonts w:ascii="Arial Narrow" w:hAnsi="Arial Narrow" w:cs="Arial"/>
            <w:color w:val="222222"/>
            <w:rPrChange w:id="290" w:author="Hazel Chikara" w:date="2021-03-27T22:34:00Z">
              <w:rPr>
                <w:rStyle w:val="m8648632496560131538s2"/>
                <w:rFonts w:ascii="Arial" w:hAnsi="Arial" w:cs="Arial"/>
                <w:color w:val="222222"/>
                <w:sz w:val="20"/>
                <w:szCs w:val="20"/>
              </w:rPr>
            </w:rPrChange>
          </w:rPr>
          <w:delText xml:space="preserve">Goods </w:delText>
        </w:r>
      </w:del>
      <w:ins w:id="291" w:author="Hazel Chikara" w:date="2021-03-26T16:23:00Z">
        <w:r w:rsidR="00786ECE" w:rsidRPr="008D1D3E">
          <w:rPr>
            <w:rStyle w:val="m8648632496560131538s2"/>
            <w:rFonts w:ascii="Arial Narrow" w:hAnsi="Arial Narrow" w:cs="Arial"/>
            <w:color w:val="222222"/>
            <w:rPrChange w:id="292" w:author="Hazel Chikara" w:date="2021-03-27T22:34:00Z">
              <w:rPr>
                <w:rStyle w:val="m8648632496560131538s2"/>
                <w:rFonts w:ascii="Arial" w:hAnsi="Arial" w:cs="Arial"/>
                <w:color w:val="222222"/>
                <w:sz w:val="20"/>
                <w:szCs w:val="20"/>
              </w:rPr>
            </w:rPrChange>
          </w:rPr>
          <w:t>product</w:t>
        </w:r>
        <w:r w:rsidR="00786ECE" w:rsidRPr="008D1D3E">
          <w:rPr>
            <w:rStyle w:val="m8648632496560131538s2"/>
            <w:rFonts w:ascii="Arial Narrow" w:hAnsi="Arial Narrow" w:cs="Arial"/>
            <w:color w:val="222222"/>
            <w:rPrChange w:id="293" w:author="Hazel Chikara" w:date="2021-03-27T22:34:00Z">
              <w:rPr>
                <w:rStyle w:val="m8648632496560131538s2"/>
                <w:rFonts w:ascii="Arial" w:hAnsi="Arial" w:cs="Arial"/>
                <w:color w:val="222222"/>
                <w:sz w:val="20"/>
                <w:szCs w:val="20"/>
              </w:rPr>
            </w:rPrChange>
          </w:rPr>
          <w:t xml:space="preserve"> </w:t>
        </w:r>
      </w:ins>
      <w:r w:rsidRPr="008D1D3E">
        <w:rPr>
          <w:rStyle w:val="m8648632496560131538s2"/>
          <w:rFonts w:ascii="Arial Narrow" w:hAnsi="Arial Narrow" w:cs="Arial"/>
          <w:color w:val="222222"/>
          <w:rPrChange w:id="294" w:author="Hazel Chikara" w:date="2021-03-27T22:34:00Z">
            <w:rPr>
              <w:rStyle w:val="m8648632496560131538s2"/>
              <w:rFonts w:ascii="Arial" w:hAnsi="Arial" w:cs="Arial"/>
              <w:color w:val="222222"/>
              <w:sz w:val="20"/>
              <w:szCs w:val="20"/>
            </w:rPr>
          </w:rPrChange>
        </w:rPr>
        <w:t>in its possession under consignment and shall give the representatives of</w:t>
      </w:r>
      <w:r w:rsidR="000542C6" w:rsidRPr="008D1D3E">
        <w:rPr>
          <w:rStyle w:val="m8648632496560131538s2"/>
          <w:rFonts w:ascii="Arial Narrow" w:hAnsi="Arial Narrow" w:cs="Arial"/>
          <w:color w:val="222222"/>
          <w:rPrChange w:id="295" w:author="Hazel Chikara" w:date="2021-03-27T22:34:00Z">
            <w:rPr>
              <w:rStyle w:val="m8648632496560131538s2"/>
              <w:rFonts w:ascii="Arial" w:hAnsi="Arial" w:cs="Arial"/>
              <w:color w:val="222222"/>
              <w:sz w:val="20"/>
              <w:szCs w:val="20"/>
            </w:rPr>
          </w:rPrChange>
        </w:rPr>
        <w:t xml:space="preserve"> the</w:t>
      </w:r>
      <w:r w:rsidRPr="008D1D3E">
        <w:rPr>
          <w:rStyle w:val="m8648632496560131538s2"/>
          <w:rFonts w:ascii="Arial Narrow" w:hAnsi="Arial Narrow" w:cs="Arial"/>
          <w:color w:val="222222"/>
          <w:rPrChange w:id="296" w:author="Hazel Chikara" w:date="2021-03-27T22:34:00Z">
            <w:rPr>
              <w:rStyle w:val="m8648632496560131538s2"/>
              <w:rFonts w:ascii="Arial" w:hAnsi="Arial" w:cs="Arial"/>
              <w:color w:val="222222"/>
              <w:sz w:val="20"/>
              <w:szCs w:val="20"/>
            </w:rPr>
          </w:rPrChange>
        </w:rPr>
        <w:t xml:space="preserve"> Consignor access to such record</w:t>
      </w:r>
      <w:r w:rsidR="000542C6" w:rsidRPr="008D1D3E">
        <w:rPr>
          <w:rStyle w:val="m8648632496560131538s2"/>
          <w:rFonts w:ascii="Arial Narrow" w:hAnsi="Arial Narrow" w:cs="Arial"/>
          <w:color w:val="222222"/>
          <w:rPrChange w:id="297" w:author="Hazel Chikara" w:date="2021-03-27T22:34:00Z">
            <w:rPr>
              <w:rStyle w:val="m8648632496560131538s2"/>
              <w:rFonts w:ascii="Arial" w:hAnsi="Arial" w:cs="Arial"/>
              <w:color w:val="222222"/>
              <w:sz w:val="20"/>
              <w:szCs w:val="20"/>
            </w:rPr>
          </w:rPrChange>
        </w:rPr>
        <w:t>s</w:t>
      </w:r>
      <w:r w:rsidRPr="008D1D3E">
        <w:rPr>
          <w:rStyle w:val="m8648632496560131538s2"/>
          <w:rFonts w:ascii="Arial Narrow" w:hAnsi="Arial Narrow" w:cs="Arial"/>
          <w:color w:val="222222"/>
          <w:rPrChange w:id="298" w:author="Hazel Chikara" w:date="2021-03-27T22:34:00Z">
            <w:rPr>
              <w:rStyle w:val="m8648632496560131538s2"/>
              <w:rFonts w:ascii="Arial" w:hAnsi="Arial" w:cs="Arial"/>
              <w:color w:val="222222"/>
              <w:sz w:val="20"/>
              <w:szCs w:val="20"/>
            </w:rPr>
          </w:rPrChange>
        </w:rPr>
        <w:t xml:space="preserve"> on </w:t>
      </w:r>
      <w:r w:rsidR="000542C6" w:rsidRPr="008D1D3E">
        <w:rPr>
          <w:rStyle w:val="m8648632496560131538s2"/>
          <w:rFonts w:ascii="Arial Narrow" w:hAnsi="Arial Narrow" w:cs="Arial"/>
          <w:color w:val="222222"/>
          <w:rPrChange w:id="299" w:author="Hazel Chikara" w:date="2021-03-27T22:34:00Z">
            <w:rPr>
              <w:rStyle w:val="m8648632496560131538s2"/>
              <w:rFonts w:ascii="Arial" w:hAnsi="Arial" w:cs="Arial"/>
              <w:color w:val="222222"/>
              <w:sz w:val="20"/>
              <w:szCs w:val="20"/>
            </w:rPr>
          </w:rPrChange>
        </w:rPr>
        <w:t>request</w:t>
      </w:r>
      <w:r w:rsidRPr="008D1D3E">
        <w:rPr>
          <w:rStyle w:val="m8648632496560131538s2"/>
          <w:rFonts w:ascii="Arial Narrow" w:hAnsi="Arial Narrow" w:cs="Arial"/>
          <w:color w:val="222222"/>
          <w:rPrChange w:id="300" w:author="Hazel Chikara" w:date="2021-03-27T22:34:00Z">
            <w:rPr>
              <w:rStyle w:val="m8648632496560131538s2"/>
              <w:rFonts w:ascii="Arial" w:hAnsi="Arial" w:cs="Arial"/>
              <w:color w:val="222222"/>
              <w:sz w:val="20"/>
              <w:szCs w:val="20"/>
            </w:rPr>
          </w:rPrChange>
        </w:rPr>
        <w:t xml:space="preserve"> and shall permit such representatives, at reasonable times, to make an inventory of the </w:t>
      </w:r>
      <w:del w:id="301" w:author="Hazel Chikara" w:date="2021-03-26T16:23:00Z">
        <w:r w:rsidRPr="008D1D3E" w:rsidDel="00786ECE">
          <w:rPr>
            <w:rStyle w:val="m8648632496560131538s2"/>
            <w:rFonts w:ascii="Arial Narrow" w:hAnsi="Arial Narrow" w:cs="Arial"/>
            <w:color w:val="222222"/>
            <w:rPrChange w:id="302" w:author="Hazel Chikara" w:date="2021-03-27T22:34:00Z">
              <w:rPr>
                <w:rStyle w:val="m8648632496560131538s2"/>
                <w:rFonts w:ascii="Arial" w:hAnsi="Arial" w:cs="Arial"/>
                <w:color w:val="222222"/>
                <w:sz w:val="20"/>
                <w:szCs w:val="20"/>
              </w:rPr>
            </w:rPrChange>
          </w:rPr>
          <w:delText xml:space="preserve">Goods </w:delText>
        </w:r>
      </w:del>
      <w:ins w:id="303" w:author="Hazel Chikara" w:date="2021-03-26T16:23:00Z">
        <w:r w:rsidR="00786ECE" w:rsidRPr="008D1D3E">
          <w:rPr>
            <w:rStyle w:val="m8648632496560131538s2"/>
            <w:rFonts w:ascii="Arial Narrow" w:hAnsi="Arial Narrow" w:cs="Arial"/>
            <w:color w:val="222222"/>
            <w:rPrChange w:id="304" w:author="Hazel Chikara" w:date="2021-03-27T22:34:00Z">
              <w:rPr>
                <w:rStyle w:val="m8648632496560131538s2"/>
                <w:rFonts w:ascii="Arial" w:hAnsi="Arial" w:cs="Arial"/>
                <w:color w:val="222222"/>
                <w:sz w:val="20"/>
                <w:szCs w:val="20"/>
              </w:rPr>
            </w:rPrChange>
          </w:rPr>
          <w:t>product</w:t>
        </w:r>
        <w:r w:rsidR="00786ECE" w:rsidRPr="008D1D3E">
          <w:rPr>
            <w:rStyle w:val="m8648632496560131538s2"/>
            <w:rFonts w:ascii="Arial Narrow" w:hAnsi="Arial Narrow" w:cs="Arial"/>
            <w:color w:val="222222"/>
            <w:rPrChange w:id="305" w:author="Hazel Chikara" w:date="2021-03-27T22:34:00Z">
              <w:rPr>
                <w:rStyle w:val="m8648632496560131538s2"/>
                <w:rFonts w:ascii="Arial" w:hAnsi="Arial" w:cs="Arial"/>
                <w:color w:val="222222"/>
                <w:sz w:val="20"/>
                <w:szCs w:val="20"/>
              </w:rPr>
            </w:rPrChange>
          </w:rPr>
          <w:t xml:space="preserve"> </w:t>
        </w:r>
      </w:ins>
      <w:r w:rsidRPr="008D1D3E">
        <w:rPr>
          <w:rStyle w:val="m8648632496560131538s2"/>
          <w:rFonts w:ascii="Arial Narrow" w:hAnsi="Arial Narrow" w:cs="Arial"/>
          <w:color w:val="222222"/>
          <w:rPrChange w:id="306" w:author="Hazel Chikara" w:date="2021-03-27T22:34:00Z">
            <w:rPr>
              <w:rStyle w:val="m8648632496560131538s2"/>
              <w:rFonts w:ascii="Arial" w:hAnsi="Arial" w:cs="Arial"/>
              <w:color w:val="222222"/>
              <w:sz w:val="20"/>
              <w:szCs w:val="20"/>
            </w:rPr>
          </w:rPrChange>
        </w:rPr>
        <w:t>in Consignee's possession. </w:t>
      </w:r>
      <w:r w:rsidRPr="008D1D3E">
        <w:rPr>
          <w:rStyle w:val="m8648632496560131538apple-converted-space"/>
          <w:rFonts w:ascii="Arial Narrow" w:hAnsi="Arial Narrow" w:cs="Arial"/>
          <w:color w:val="222222"/>
          <w:rPrChange w:id="307" w:author="Hazel Chikara" w:date="2021-03-27T22:34:00Z">
            <w:rPr>
              <w:rStyle w:val="m8648632496560131538apple-converted-space"/>
              <w:rFonts w:ascii="Arial" w:hAnsi="Arial" w:cs="Arial"/>
              <w:color w:val="222222"/>
              <w:sz w:val="20"/>
              <w:szCs w:val="20"/>
            </w:rPr>
          </w:rPrChange>
        </w:rPr>
        <w:t> </w:t>
      </w:r>
    </w:p>
    <w:p w:rsidR="000542C6" w:rsidRPr="008D1D3E" w:rsidRDefault="000542C6" w:rsidP="00BC4BAE">
      <w:pPr>
        <w:pStyle w:val="m8648632496560131538p3"/>
        <w:spacing w:before="0" w:beforeAutospacing="0" w:after="0" w:afterAutospacing="0" w:line="360" w:lineRule="auto"/>
        <w:rPr>
          <w:rStyle w:val="m8648632496560131538apple-converted-space"/>
          <w:rFonts w:ascii="Arial Narrow" w:hAnsi="Arial Narrow" w:cs="Arial"/>
          <w:color w:val="222222"/>
          <w:rPrChange w:id="308" w:author="Hazel Chikara" w:date="2021-03-27T22:34:00Z">
            <w:rPr>
              <w:rStyle w:val="m8648632496560131538apple-converted-space"/>
              <w:rFonts w:ascii="Arial" w:hAnsi="Arial" w:cs="Arial"/>
              <w:color w:val="222222"/>
              <w:sz w:val="20"/>
              <w:szCs w:val="20"/>
            </w:rPr>
          </w:rPrChange>
        </w:rPr>
      </w:pPr>
    </w:p>
    <w:p w:rsidR="00805D14" w:rsidRPr="008D1D3E" w:rsidRDefault="00805D14" w:rsidP="00BC4BAE">
      <w:pPr>
        <w:pStyle w:val="m8648632496560131538p3"/>
        <w:spacing w:before="0" w:beforeAutospacing="0" w:after="0" w:afterAutospacing="0" w:line="360" w:lineRule="auto"/>
        <w:rPr>
          <w:rFonts w:ascii="Arial Narrow" w:hAnsi="Arial Narrow" w:cs="Arial"/>
          <w:color w:val="222222"/>
          <w:rPrChange w:id="309" w:author="Hazel Chikara" w:date="2021-03-27T22:34:00Z">
            <w:rPr>
              <w:rFonts w:ascii="Arial" w:hAnsi="Arial" w:cs="Arial"/>
              <w:b/>
              <w:color w:val="222222"/>
              <w:sz w:val="20"/>
              <w:szCs w:val="20"/>
            </w:rPr>
          </w:rPrChange>
        </w:rPr>
      </w:pPr>
      <w:r w:rsidRPr="008D1D3E">
        <w:rPr>
          <w:rStyle w:val="m8648632496560131538s2"/>
          <w:rFonts w:ascii="Arial Narrow" w:hAnsi="Arial Narrow" w:cs="Arial"/>
          <w:color w:val="222222"/>
          <w:rPrChange w:id="310" w:author="Hazel Chikara" w:date="2021-03-27T22:34:00Z">
            <w:rPr>
              <w:rStyle w:val="m8648632496560131538s2"/>
              <w:rFonts w:ascii="Arial" w:hAnsi="Arial" w:cs="Arial"/>
              <w:b/>
              <w:color w:val="222222"/>
              <w:sz w:val="20"/>
              <w:szCs w:val="20"/>
            </w:rPr>
          </w:rPrChange>
        </w:rPr>
        <w:t xml:space="preserve">The consigned </w:t>
      </w:r>
      <w:del w:id="311" w:author="Hazel Chikara" w:date="2021-03-26T16:23:00Z">
        <w:r w:rsidRPr="008D1D3E" w:rsidDel="00786ECE">
          <w:rPr>
            <w:rStyle w:val="m8648632496560131538s2"/>
            <w:rFonts w:ascii="Arial Narrow" w:hAnsi="Arial Narrow" w:cs="Arial"/>
            <w:color w:val="222222"/>
            <w:rPrChange w:id="312" w:author="Hazel Chikara" w:date="2021-03-27T22:34:00Z">
              <w:rPr>
                <w:rStyle w:val="m8648632496560131538s2"/>
                <w:rFonts w:ascii="Arial" w:hAnsi="Arial" w:cs="Arial"/>
                <w:b/>
                <w:color w:val="222222"/>
                <w:sz w:val="20"/>
                <w:szCs w:val="20"/>
              </w:rPr>
            </w:rPrChange>
          </w:rPr>
          <w:delText xml:space="preserve">Goods </w:delText>
        </w:r>
      </w:del>
      <w:ins w:id="313" w:author="Hazel Chikara" w:date="2021-03-26T16:23:00Z">
        <w:r w:rsidR="00786ECE" w:rsidRPr="008D1D3E">
          <w:rPr>
            <w:rStyle w:val="m8648632496560131538s2"/>
            <w:rFonts w:ascii="Arial Narrow" w:hAnsi="Arial Narrow" w:cs="Arial"/>
            <w:color w:val="222222"/>
            <w:rPrChange w:id="314" w:author="Hazel Chikara" w:date="2021-03-27T22:34:00Z">
              <w:rPr>
                <w:rStyle w:val="m8648632496560131538s2"/>
                <w:rFonts w:ascii="Arial" w:hAnsi="Arial" w:cs="Arial"/>
                <w:b/>
                <w:color w:val="222222"/>
                <w:sz w:val="20"/>
                <w:szCs w:val="20"/>
              </w:rPr>
            </w:rPrChange>
          </w:rPr>
          <w:t>product</w:t>
        </w:r>
        <w:r w:rsidR="00786ECE" w:rsidRPr="008D1D3E">
          <w:rPr>
            <w:rStyle w:val="m8648632496560131538s2"/>
            <w:rFonts w:ascii="Arial Narrow" w:hAnsi="Arial Narrow" w:cs="Arial"/>
            <w:color w:val="222222"/>
            <w:rPrChange w:id="315" w:author="Hazel Chikara" w:date="2021-03-27T22:34:00Z">
              <w:rPr>
                <w:rStyle w:val="m8648632496560131538s2"/>
                <w:rFonts w:ascii="Arial" w:hAnsi="Arial" w:cs="Arial"/>
                <w:b/>
                <w:color w:val="222222"/>
                <w:sz w:val="20"/>
                <w:szCs w:val="20"/>
              </w:rPr>
            </w:rPrChange>
          </w:rPr>
          <w:t xml:space="preserve"> </w:t>
        </w:r>
      </w:ins>
      <w:r w:rsidRPr="008D1D3E">
        <w:rPr>
          <w:rStyle w:val="m8648632496560131538s2"/>
          <w:rFonts w:ascii="Arial Narrow" w:hAnsi="Arial Narrow" w:cs="Arial"/>
          <w:color w:val="222222"/>
          <w:rPrChange w:id="316" w:author="Hazel Chikara" w:date="2021-03-27T22:34:00Z">
            <w:rPr>
              <w:rStyle w:val="m8648632496560131538s2"/>
              <w:rFonts w:ascii="Arial" w:hAnsi="Arial" w:cs="Arial"/>
              <w:b/>
              <w:color w:val="222222"/>
              <w:sz w:val="20"/>
              <w:szCs w:val="20"/>
            </w:rPr>
          </w:rPrChange>
        </w:rPr>
        <w:t xml:space="preserve">shall include the </w:t>
      </w:r>
      <w:del w:id="317" w:author="Hazel Chikara" w:date="2021-03-26T16:23:00Z">
        <w:r w:rsidRPr="008D1D3E" w:rsidDel="00786ECE">
          <w:rPr>
            <w:rStyle w:val="m8648632496560131538s2"/>
            <w:rFonts w:ascii="Arial Narrow" w:hAnsi="Arial Narrow" w:cs="Arial"/>
            <w:color w:val="222222"/>
            <w:rPrChange w:id="318" w:author="Hazel Chikara" w:date="2021-03-27T22:34:00Z">
              <w:rPr>
                <w:rStyle w:val="m8648632496560131538s2"/>
                <w:rFonts w:ascii="Arial" w:hAnsi="Arial" w:cs="Arial"/>
                <w:b/>
                <w:color w:val="222222"/>
                <w:sz w:val="20"/>
                <w:szCs w:val="20"/>
              </w:rPr>
            </w:rPrChange>
          </w:rPr>
          <w:delText xml:space="preserve">Goods </w:delText>
        </w:r>
      </w:del>
      <w:ins w:id="319" w:author="Hazel Chikara" w:date="2021-03-26T16:23:00Z">
        <w:r w:rsidR="00786ECE" w:rsidRPr="008D1D3E">
          <w:rPr>
            <w:rStyle w:val="m8648632496560131538s2"/>
            <w:rFonts w:ascii="Arial Narrow" w:hAnsi="Arial Narrow" w:cs="Arial"/>
            <w:color w:val="222222"/>
            <w:rPrChange w:id="320" w:author="Hazel Chikara" w:date="2021-03-27T22:34:00Z">
              <w:rPr>
                <w:rStyle w:val="m8648632496560131538s2"/>
                <w:rFonts w:ascii="Arial" w:hAnsi="Arial" w:cs="Arial"/>
                <w:b/>
                <w:color w:val="222222"/>
                <w:sz w:val="20"/>
                <w:szCs w:val="20"/>
              </w:rPr>
            </w:rPrChange>
          </w:rPr>
          <w:t>product</w:t>
        </w:r>
        <w:r w:rsidR="00786ECE" w:rsidRPr="008D1D3E">
          <w:rPr>
            <w:rStyle w:val="m8648632496560131538s2"/>
            <w:rFonts w:ascii="Arial Narrow" w:hAnsi="Arial Narrow" w:cs="Arial"/>
            <w:color w:val="222222"/>
            <w:rPrChange w:id="321" w:author="Hazel Chikara" w:date="2021-03-27T22:34:00Z">
              <w:rPr>
                <w:rStyle w:val="m8648632496560131538s2"/>
                <w:rFonts w:ascii="Arial" w:hAnsi="Arial" w:cs="Arial"/>
                <w:b/>
                <w:color w:val="222222"/>
                <w:sz w:val="20"/>
                <w:szCs w:val="20"/>
              </w:rPr>
            </w:rPrChange>
          </w:rPr>
          <w:t xml:space="preserve"> </w:t>
        </w:r>
      </w:ins>
      <w:r w:rsidRPr="008D1D3E">
        <w:rPr>
          <w:rStyle w:val="m8648632496560131538s2"/>
          <w:rFonts w:ascii="Arial Narrow" w:hAnsi="Arial Narrow" w:cs="Arial"/>
          <w:color w:val="222222"/>
          <w:rPrChange w:id="322" w:author="Hazel Chikara" w:date="2021-03-27T22:34:00Z">
            <w:rPr>
              <w:rStyle w:val="m8648632496560131538s2"/>
              <w:rFonts w:ascii="Arial" w:hAnsi="Arial" w:cs="Arial"/>
              <w:b/>
              <w:color w:val="222222"/>
              <w:sz w:val="20"/>
              <w:szCs w:val="20"/>
            </w:rPr>
          </w:rPrChange>
        </w:rPr>
        <w:t xml:space="preserve">in transit as well as the </w:t>
      </w:r>
      <w:del w:id="323" w:author="Hazel Chikara" w:date="2021-03-26T16:23:00Z">
        <w:r w:rsidRPr="008D1D3E" w:rsidDel="00786ECE">
          <w:rPr>
            <w:rStyle w:val="m8648632496560131538s2"/>
            <w:rFonts w:ascii="Arial Narrow" w:hAnsi="Arial Narrow" w:cs="Arial"/>
            <w:color w:val="222222"/>
            <w:rPrChange w:id="324" w:author="Hazel Chikara" w:date="2021-03-27T22:34:00Z">
              <w:rPr>
                <w:rStyle w:val="m8648632496560131538s2"/>
                <w:rFonts w:ascii="Arial" w:hAnsi="Arial" w:cs="Arial"/>
                <w:b/>
                <w:color w:val="222222"/>
                <w:sz w:val="20"/>
                <w:szCs w:val="20"/>
              </w:rPr>
            </w:rPrChange>
          </w:rPr>
          <w:delText xml:space="preserve">Goods </w:delText>
        </w:r>
      </w:del>
      <w:ins w:id="325" w:author="Hazel Chikara" w:date="2021-03-26T16:23:00Z">
        <w:r w:rsidR="00786ECE" w:rsidRPr="008D1D3E">
          <w:rPr>
            <w:rStyle w:val="m8648632496560131538s2"/>
            <w:rFonts w:ascii="Arial Narrow" w:hAnsi="Arial Narrow" w:cs="Arial"/>
            <w:color w:val="222222"/>
            <w:rPrChange w:id="326" w:author="Hazel Chikara" w:date="2021-03-27T22:34:00Z">
              <w:rPr>
                <w:rStyle w:val="m8648632496560131538s2"/>
                <w:rFonts w:ascii="Arial" w:hAnsi="Arial" w:cs="Arial"/>
                <w:b/>
                <w:color w:val="222222"/>
                <w:sz w:val="20"/>
                <w:szCs w:val="20"/>
              </w:rPr>
            </w:rPrChange>
          </w:rPr>
          <w:t>product</w:t>
        </w:r>
        <w:r w:rsidR="00786ECE" w:rsidRPr="008D1D3E">
          <w:rPr>
            <w:rStyle w:val="m8648632496560131538s2"/>
            <w:rFonts w:ascii="Arial Narrow" w:hAnsi="Arial Narrow" w:cs="Arial"/>
            <w:color w:val="222222"/>
            <w:rPrChange w:id="327" w:author="Hazel Chikara" w:date="2021-03-27T22:34:00Z">
              <w:rPr>
                <w:rStyle w:val="m8648632496560131538s2"/>
                <w:rFonts w:ascii="Arial" w:hAnsi="Arial" w:cs="Arial"/>
                <w:b/>
                <w:color w:val="222222"/>
                <w:sz w:val="20"/>
                <w:szCs w:val="20"/>
              </w:rPr>
            </w:rPrChange>
          </w:rPr>
          <w:t xml:space="preserve"> </w:t>
        </w:r>
      </w:ins>
      <w:r w:rsidRPr="008D1D3E">
        <w:rPr>
          <w:rStyle w:val="m8648632496560131538s2"/>
          <w:rFonts w:ascii="Arial Narrow" w:hAnsi="Arial Narrow" w:cs="Arial"/>
          <w:color w:val="222222"/>
          <w:rPrChange w:id="328" w:author="Hazel Chikara" w:date="2021-03-27T22:34:00Z">
            <w:rPr>
              <w:rStyle w:val="m8648632496560131538s2"/>
              <w:rFonts w:ascii="Arial" w:hAnsi="Arial" w:cs="Arial"/>
              <w:b/>
              <w:color w:val="222222"/>
              <w:sz w:val="20"/>
              <w:szCs w:val="20"/>
            </w:rPr>
          </w:rPrChange>
        </w:rPr>
        <w:t>in Consignee's warehouse.</w:t>
      </w:r>
    </w:p>
    <w:p w:rsidR="002A33C8" w:rsidRPr="008D1D3E" w:rsidRDefault="002A33C8" w:rsidP="00BC4BAE">
      <w:pPr>
        <w:pStyle w:val="m8648632496560131538p3"/>
        <w:spacing w:before="0" w:beforeAutospacing="0" w:after="0" w:afterAutospacing="0" w:line="360" w:lineRule="auto"/>
        <w:rPr>
          <w:rFonts w:ascii="Arial Narrow" w:hAnsi="Arial Narrow" w:cs="Arial"/>
          <w:color w:val="222222"/>
          <w:rPrChange w:id="329" w:author="Hazel Chikara" w:date="2021-03-27T22:34:00Z">
            <w:rPr>
              <w:rFonts w:ascii="Arial" w:hAnsi="Arial" w:cs="Arial"/>
              <w:color w:val="222222"/>
              <w:sz w:val="20"/>
              <w:szCs w:val="20"/>
            </w:rPr>
          </w:rPrChange>
        </w:rPr>
      </w:pPr>
    </w:p>
    <w:p w:rsidR="00A47834" w:rsidRPr="008D1D3E" w:rsidRDefault="000E7FCA" w:rsidP="00BC4BAE">
      <w:pPr>
        <w:pStyle w:val="m8648632496560131538p3"/>
        <w:spacing w:before="0" w:beforeAutospacing="0" w:after="0" w:afterAutospacing="0" w:line="360" w:lineRule="auto"/>
        <w:rPr>
          <w:rFonts w:ascii="Arial Narrow" w:hAnsi="Arial Narrow" w:cs="Arial"/>
          <w:color w:val="222222"/>
          <w:shd w:val="clear" w:color="auto" w:fill="FFFFFF"/>
          <w:rPrChange w:id="330" w:author="Hazel Chikara" w:date="2021-03-27T22:34:00Z">
            <w:rPr>
              <w:rFonts w:ascii="Arial" w:hAnsi="Arial" w:cs="Arial"/>
              <w:color w:val="222222"/>
              <w:sz w:val="20"/>
              <w:szCs w:val="20"/>
              <w:shd w:val="clear" w:color="auto" w:fill="FFFFFF"/>
            </w:rPr>
          </w:rPrChange>
        </w:rPr>
      </w:pPr>
      <w:r w:rsidRPr="008D1D3E">
        <w:rPr>
          <w:rFonts w:ascii="Arial Narrow" w:hAnsi="Arial Narrow" w:cs="Arial"/>
          <w:color w:val="222222"/>
          <w:shd w:val="clear" w:color="auto" w:fill="FFFFFF"/>
          <w:rPrChange w:id="331" w:author="Hazel Chikara" w:date="2021-03-27T22:34:00Z">
            <w:rPr>
              <w:rFonts w:ascii="Arial" w:hAnsi="Arial" w:cs="Arial"/>
              <w:b/>
              <w:color w:val="222222"/>
              <w:sz w:val="20"/>
              <w:szCs w:val="20"/>
              <w:shd w:val="clear" w:color="auto" w:fill="FFFFFF"/>
            </w:rPr>
          </w:rPrChange>
        </w:rPr>
        <w:t>7</w:t>
      </w:r>
      <w:r w:rsidR="00A47834" w:rsidRPr="008D1D3E">
        <w:rPr>
          <w:rFonts w:ascii="Arial Narrow" w:hAnsi="Arial Narrow" w:cs="Arial"/>
          <w:color w:val="222222"/>
          <w:shd w:val="clear" w:color="auto" w:fill="FFFFFF"/>
          <w:rPrChange w:id="332" w:author="Hazel Chikara" w:date="2021-03-27T22:34:00Z">
            <w:rPr>
              <w:rFonts w:ascii="Arial" w:hAnsi="Arial" w:cs="Arial"/>
              <w:b/>
              <w:color w:val="222222"/>
              <w:sz w:val="20"/>
              <w:szCs w:val="20"/>
              <w:shd w:val="clear" w:color="auto" w:fill="FFFFFF"/>
            </w:rPr>
          </w:rPrChange>
        </w:rPr>
        <w:t>. Term</w:t>
      </w:r>
      <w:r w:rsidR="00A47834" w:rsidRPr="008D1D3E">
        <w:rPr>
          <w:rFonts w:ascii="Arial Narrow" w:hAnsi="Arial Narrow" w:cs="Arial"/>
          <w:color w:val="222222"/>
          <w:rPrChange w:id="333" w:author="Hazel Chikara" w:date="2021-03-27T22:34:00Z">
            <w:rPr>
              <w:rFonts w:ascii="Arial" w:hAnsi="Arial" w:cs="Arial"/>
              <w:color w:val="222222"/>
              <w:sz w:val="20"/>
              <w:szCs w:val="20"/>
            </w:rPr>
          </w:rPrChange>
        </w:rPr>
        <w:br/>
      </w:r>
      <w:r w:rsidR="00A47834" w:rsidRPr="008D1D3E">
        <w:rPr>
          <w:rFonts w:ascii="Arial Narrow" w:hAnsi="Arial Narrow" w:cs="Arial"/>
          <w:color w:val="222222"/>
          <w:rPrChange w:id="334" w:author="Hazel Chikara" w:date="2021-03-27T22:34:00Z">
            <w:rPr>
              <w:rFonts w:ascii="Arial" w:hAnsi="Arial" w:cs="Arial"/>
              <w:color w:val="222222"/>
              <w:sz w:val="20"/>
              <w:szCs w:val="20"/>
            </w:rPr>
          </w:rPrChange>
        </w:rPr>
        <w:br/>
      </w:r>
      <w:r w:rsidR="00A47834" w:rsidRPr="008D1D3E">
        <w:rPr>
          <w:rFonts w:ascii="Arial Narrow" w:hAnsi="Arial Narrow" w:cs="Arial"/>
          <w:color w:val="222222"/>
          <w:shd w:val="clear" w:color="auto" w:fill="FFFFFF"/>
          <w:rPrChange w:id="335" w:author="Hazel Chikara" w:date="2021-03-27T22:34:00Z">
            <w:rPr>
              <w:rFonts w:ascii="Arial" w:hAnsi="Arial" w:cs="Arial"/>
              <w:color w:val="222222"/>
              <w:sz w:val="20"/>
              <w:szCs w:val="20"/>
              <w:shd w:val="clear" w:color="auto" w:fill="FFFFFF"/>
            </w:rPr>
          </w:rPrChange>
        </w:rPr>
        <w:t xml:space="preserve">This Agreement shall commence on the </w:t>
      </w:r>
      <w:ins w:id="336" w:author="Hazel Chikara" w:date="2021-03-26T16:23:00Z">
        <w:r w:rsidR="00560A90" w:rsidRPr="008D1D3E">
          <w:rPr>
            <w:rFonts w:ascii="Arial Narrow" w:hAnsi="Arial Narrow" w:cs="Arial"/>
            <w:i/>
            <w:color w:val="222222"/>
            <w:shd w:val="clear" w:color="auto" w:fill="FFFFFF"/>
            <w:rPrChange w:id="337" w:author="Hazel Chikara" w:date="2021-03-27T22:34:00Z">
              <w:rPr>
                <w:rFonts w:ascii="Arial" w:hAnsi="Arial" w:cs="Arial"/>
                <w:b/>
                <w:i/>
                <w:color w:val="222222"/>
                <w:sz w:val="20"/>
                <w:szCs w:val="20"/>
                <w:shd w:val="clear" w:color="auto" w:fill="FFFFFF"/>
              </w:rPr>
            </w:rPrChange>
          </w:rPr>
          <w:t>2</w:t>
        </w:r>
      </w:ins>
      <w:del w:id="338" w:author="Hazel Chikara" w:date="2021-03-26T16:23:00Z">
        <w:r w:rsidR="00BB2F66" w:rsidRPr="008D1D3E" w:rsidDel="00560A90">
          <w:rPr>
            <w:rFonts w:ascii="Arial Narrow" w:hAnsi="Arial Narrow" w:cs="Arial"/>
            <w:i/>
            <w:color w:val="222222"/>
            <w:shd w:val="clear" w:color="auto" w:fill="FFFFFF"/>
            <w:rPrChange w:id="339" w:author="Hazel Chikara" w:date="2021-03-27T22:34:00Z">
              <w:rPr>
                <w:rFonts w:ascii="Arial" w:hAnsi="Arial" w:cs="Arial"/>
                <w:b/>
                <w:i/>
                <w:color w:val="222222"/>
                <w:sz w:val="20"/>
                <w:szCs w:val="20"/>
                <w:shd w:val="clear" w:color="auto" w:fill="FFFFFF"/>
              </w:rPr>
            </w:rPrChange>
          </w:rPr>
          <w:delText>0</w:delText>
        </w:r>
      </w:del>
      <w:r w:rsidR="00BB2F66" w:rsidRPr="008D1D3E">
        <w:rPr>
          <w:rFonts w:ascii="Arial Narrow" w:hAnsi="Arial Narrow" w:cs="Arial"/>
          <w:i/>
          <w:color w:val="222222"/>
          <w:shd w:val="clear" w:color="auto" w:fill="FFFFFF"/>
          <w:rPrChange w:id="340" w:author="Hazel Chikara" w:date="2021-03-27T22:34:00Z">
            <w:rPr>
              <w:rFonts w:ascii="Arial" w:hAnsi="Arial" w:cs="Arial"/>
              <w:b/>
              <w:i/>
              <w:color w:val="222222"/>
              <w:sz w:val="20"/>
              <w:szCs w:val="20"/>
              <w:shd w:val="clear" w:color="auto" w:fill="FFFFFF"/>
            </w:rPr>
          </w:rPrChange>
        </w:rPr>
        <w:t>6</w:t>
      </w:r>
      <w:ins w:id="341" w:author="Hazel Chikara" w:date="2021-03-26T16:24:00Z">
        <w:r w:rsidR="00560A90" w:rsidRPr="008D1D3E">
          <w:rPr>
            <w:rFonts w:ascii="Arial Narrow" w:hAnsi="Arial Narrow" w:cs="Arial"/>
            <w:i/>
            <w:color w:val="222222"/>
            <w:shd w:val="clear" w:color="auto" w:fill="FFFFFF"/>
            <w:vertAlign w:val="superscript"/>
            <w:rPrChange w:id="342" w:author="Hazel Chikara" w:date="2021-03-27T22:34:00Z">
              <w:rPr>
                <w:rFonts w:ascii="Arial" w:hAnsi="Arial" w:cs="Arial"/>
                <w:b/>
                <w:i/>
                <w:color w:val="222222"/>
                <w:sz w:val="20"/>
                <w:szCs w:val="20"/>
                <w:shd w:val="clear" w:color="auto" w:fill="FFFFFF"/>
                <w:vertAlign w:val="superscript"/>
              </w:rPr>
            </w:rPrChange>
          </w:rPr>
          <w:t>th</w:t>
        </w:r>
      </w:ins>
      <w:r w:rsidR="00A47834" w:rsidRPr="008D1D3E">
        <w:rPr>
          <w:rFonts w:ascii="Arial Narrow" w:hAnsi="Arial Narrow" w:cs="Arial"/>
          <w:i/>
          <w:color w:val="222222"/>
          <w:shd w:val="clear" w:color="auto" w:fill="FFFFFF"/>
          <w:rPrChange w:id="343" w:author="Hazel Chikara" w:date="2021-03-27T22:34:00Z">
            <w:rPr>
              <w:rFonts w:ascii="Arial" w:hAnsi="Arial" w:cs="Arial"/>
              <w:b/>
              <w:i/>
              <w:color w:val="222222"/>
              <w:sz w:val="20"/>
              <w:szCs w:val="20"/>
              <w:shd w:val="clear" w:color="auto" w:fill="FFFFFF"/>
            </w:rPr>
          </w:rPrChange>
        </w:rPr>
        <w:t xml:space="preserve"> day of </w:t>
      </w:r>
      <w:del w:id="344" w:author="Hazel Chikara" w:date="2021-03-26T16:24:00Z">
        <w:r w:rsidR="00BB2F66" w:rsidRPr="008D1D3E" w:rsidDel="00560A90">
          <w:rPr>
            <w:rFonts w:ascii="Arial Narrow" w:hAnsi="Arial Narrow" w:cs="Arial"/>
            <w:i/>
            <w:color w:val="222222"/>
            <w:shd w:val="clear" w:color="auto" w:fill="FFFFFF"/>
            <w:rPrChange w:id="345" w:author="Hazel Chikara" w:date="2021-03-27T22:34:00Z">
              <w:rPr>
                <w:rFonts w:ascii="Arial" w:hAnsi="Arial" w:cs="Arial"/>
                <w:b/>
                <w:i/>
                <w:color w:val="222222"/>
                <w:sz w:val="20"/>
                <w:szCs w:val="20"/>
                <w:shd w:val="clear" w:color="auto" w:fill="FFFFFF"/>
              </w:rPr>
            </w:rPrChange>
          </w:rPr>
          <w:delText xml:space="preserve">May </w:delText>
        </w:r>
      </w:del>
      <w:ins w:id="346" w:author="Hazel Chikara" w:date="2021-03-26T16:24:00Z">
        <w:r w:rsidR="00560A90" w:rsidRPr="008D1D3E">
          <w:rPr>
            <w:rFonts w:ascii="Arial Narrow" w:hAnsi="Arial Narrow" w:cs="Arial"/>
            <w:i/>
            <w:color w:val="222222"/>
            <w:shd w:val="clear" w:color="auto" w:fill="FFFFFF"/>
            <w:rPrChange w:id="347" w:author="Hazel Chikara" w:date="2021-03-27T22:34:00Z">
              <w:rPr>
                <w:rFonts w:ascii="Arial" w:hAnsi="Arial" w:cs="Arial"/>
                <w:b/>
                <w:i/>
                <w:color w:val="222222"/>
                <w:sz w:val="20"/>
                <w:szCs w:val="20"/>
                <w:shd w:val="clear" w:color="auto" w:fill="FFFFFF"/>
              </w:rPr>
            </w:rPrChange>
          </w:rPr>
          <w:t>March</w:t>
        </w:r>
        <w:r w:rsidR="00560A90" w:rsidRPr="008D1D3E">
          <w:rPr>
            <w:rFonts w:ascii="Arial Narrow" w:hAnsi="Arial Narrow" w:cs="Arial"/>
            <w:i/>
            <w:color w:val="222222"/>
            <w:shd w:val="clear" w:color="auto" w:fill="FFFFFF"/>
            <w:rPrChange w:id="348" w:author="Hazel Chikara" w:date="2021-03-27T22:34:00Z">
              <w:rPr>
                <w:rFonts w:ascii="Arial" w:hAnsi="Arial" w:cs="Arial"/>
                <w:b/>
                <w:i/>
                <w:color w:val="222222"/>
                <w:sz w:val="20"/>
                <w:szCs w:val="20"/>
                <w:shd w:val="clear" w:color="auto" w:fill="FFFFFF"/>
              </w:rPr>
            </w:rPrChange>
          </w:rPr>
          <w:t xml:space="preserve"> </w:t>
        </w:r>
      </w:ins>
      <w:r w:rsidR="00BB2F66" w:rsidRPr="008D1D3E">
        <w:rPr>
          <w:rFonts w:ascii="Arial Narrow" w:hAnsi="Arial Narrow" w:cs="Arial"/>
          <w:i/>
          <w:color w:val="222222"/>
          <w:shd w:val="clear" w:color="auto" w:fill="FFFFFF"/>
          <w:rPrChange w:id="349" w:author="Hazel Chikara" w:date="2021-03-27T22:34:00Z">
            <w:rPr>
              <w:rFonts w:ascii="Arial" w:hAnsi="Arial" w:cs="Arial"/>
              <w:b/>
              <w:i/>
              <w:color w:val="222222"/>
              <w:sz w:val="20"/>
              <w:szCs w:val="20"/>
              <w:shd w:val="clear" w:color="auto" w:fill="FFFFFF"/>
            </w:rPr>
          </w:rPrChange>
        </w:rPr>
        <w:t>20</w:t>
      </w:r>
      <w:del w:id="350" w:author="Hazel Chikara" w:date="2021-03-26T16:24:00Z">
        <w:r w:rsidR="00BB2F66" w:rsidRPr="008D1D3E" w:rsidDel="00560A90">
          <w:rPr>
            <w:rFonts w:ascii="Arial Narrow" w:hAnsi="Arial Narrow" w:cs="Arial"/>
            <w:i/>
            <w:color w:val="222222"/>
            <w:shd w:val="clear" w:color="auto" w:fill="FFFFFF"/>
            <w:rPrChange w:id="351" w:author="Hazel Chikara" w:date="2021-03-27T22:34:00Z">
              <w:rPr>
                <w:rFonts w:ascii="Arial" w:hAnsi="Arial" w:cs="Arial"/>
                <w:b/>
                <w:i/>
                <w:color w:val="222222"/>
                <w:sz w:val="20"/>
                <w:szCs w:val="20"/>
                <w:shd w:val="clear" w:color="auto" w:fill="FFFFFF"/>
              </w:rPr>
            </w:rPrChange>
          </w:rPr>
          <w:delText>19</w:delText>
        </w:r>
      </w:del>
      <w:ins w:id="352" w:author="Hazel Chikara" w:date="2021-03-26T16:24:00Z">
        <w:r w:rsidR="00560A90" w:rsidRPr="008D1D3E">
          <w:rPr>
            <w:rFonts w:ascii="Arial Narrow" w:hAnsi="Arial Narrow" w:cs="Arial"/>
            <w:i/>
            <w:color w:val="222222"/>
            <w:shd w:val="clear" w:color="auto" w:fill="FFFFFF"/>
            <w:rPrChange w:id="353" w:author="Hazel Chikara" w:date="2021-03-27T22:34:00Z">
              <w:rPr>
                <w:rFonts w:ascii="Arial" w:hAnsi="Arial" w:cs="Arial"/>
                <w:b/>
                <w:i/>
                <w:color w:val="222222"/>
                <w:sz w:val="20"/>
                <w:szCs w:val="20"/>
                <w:shd w:val="clear" w:color="auto" w:fill="FFFFFF"/>
              </w:rPr>
            </w:rPrChange>
          </w:rPr>
          <w:t>21</w:t>
        </w:r>
      </w:ins>
      <w:r w:rsidR="00A47834" w:rsidRPr="008D1D3E">
        <w:rPr>
          <w:rFonts w:ascii="Arial Narrow" w:hAnsi="Arial Narrow" w:cs="Arial"/>
          <w:color w:val="222222"/>
          <w:shd w:val="clear" w:color="auto" w:fill="FFFFFF"/>
          <w:rPrChange w:id="354" w:author="Hazel Chikara" w:date="2021-03-27T22:34:00Z">
            <w:rPr>
              <w:rFonts w:ascii="Arial" w:hAnsi="Arial" w:cs="Arial"/>
              <w:color w:val="222222"/>
              <w:sz w:val="20"/>
              <w:szCs w:val="20"/>
              <w:shd w:val="clear" w:color="auto" w:fill="FFFFFF"/>
            </w:rPr>
          </w:rPrChange>
        </w:rPr>
        <w:t xml:space="preserve"> and continue for a period of twelve (12) months, with the option to extend for additional twelve (12) month period upon mutual acceptance.</w:t>
      </w:r>
    </w:p>
    <w:p w:rsidR="002A15A6" w:rsidRPr="008D1D3E" w:rsidRDefault="002A15A6" w:rsidP="00BC4BAE">
      <w:pPr>
        <w:pStyle w:val="m8648632496560131538p3"/>
        <w:spacing w:before="0" w:beforeAutospacing="0" w:after="0" w:afterAutospacing="0" w:line="360" w:lineRule="auto"/>
        <w:rPr>
          <w:rFonts w:ascii="Arial Narrow" w:hAnsi="Arial Narrow" w:cs="Arial"/>
          <w:color w:val="222222"/>
          <w:shd w:val="clear" w:color="auto" w:fill="FFFFFF"/>
          <w:rPrChange w:id="355" w:author="Hazel Chikara" w:date="2021-03-27T22:34:00Z">
            <w:rPr>
              <w:rFonts w:ascii="Arial" w:hAnsi="Arial" w:cs="Arial"/>
              <w:color w:val="222222"/>
              <w:sz w:val="20"/>
              <w:szCs w:val="20"/>
              <w:shd w:val="clear" w:color="auto" w:fill="FFFFFF"/>
            </w:rPr>
          </w:rPrChange>
        </w:rPr>
      </w:pPr>
    </w:p>
    <w:p w:rsidR="002A15A6" w:rsidRPr="008D1D3E" w:rsidRDefault="000E7FCA" w:rsidP="00BC4BAE">
      <w:pPr>
        <w:pStyle w:val="m8648632496560131538p3"/>
        <w:spacing w:before="0" w:beforeAutospacing="0" w:after="0" w:afterAutospacing="0" w:line="360" w:lineRule="auto"/>
        <w:rPr>
          <w:rStyle w:val="m8648632496560131538s4"/>
          <w:rFonts w:ascii="Arial Narrow" w:hAnsi="Arial Narrow" w:cs="Arial"/>
          <w:bCs/>
          <w:color w:val="222222"/>
          <w:rPrChange w:id="356" w:author="Hazel Chikara" w:date="2021-03-27T22:34:00Z">
            <w:rPr>
              <w:rStyle w:val="m8648632496560131538s4"/>
              <w:rFonts w:ascii="Arial" w:hAnsi="Arial" w:cs="Arial"/>
              <w:b/>
              <w:bCs/>
              <w:color w:val="222222"/>
              <w:sz w:val="20"/>
              <w:szCs w:val="20"/>
            </w:rPr>
          </w:rPrChange>
        </w:rPr>
      </w:pPr>
      <w:r w:rsidRPr="008D1D3E">
        <w:rPr>
          <w:rStyle w:val="m8648632496560131538s4"/>
          <w:rFonts w:ascii="Arial Narrow" w:hAnsi="Arial Narrow" w:cs="Arial"/>
          <w:bCs/>
          <w:color w:val="222222"/>
          <w:rPrChange w:id="357" w:author="Hazel Chikara" w:date="2021-03-27T22:34:00Z">
            <w:rPr>
              <w:rStyle w:val="m8648632496560131538s4"/>
              <w:rFonts w:ascii="Arial" w:hAnsi="Arial" w:cs="Arial"/>
              <w:b/>
              <w:bCs/>
              <w:color w:val="222222"/>
              <w:sz w:val="20"/>
              <w:szCs w:val="20"/>
            </w:rPr>
          </w:rPrChange>
        </w:rPr>
        <w:t>8</w:t>
      </w:r>
      <w:r w:rsidR="002A15A6" w:rsidRPr="008D1D3E">
        <w:rPr>
          <w:rStyle w:val="m8648632496560131538s4"/>
          <w:rFonts w:ascii="Arial Narrow" w:hAnsi="Arial Narrow" w:cs="Arial"/>
          <w:bCs/>
          <w:color w:val="222222"/>
          <w:rPrChange w:id="358" w:author="Hazel Chikara" w:date="2021-03-27T22:34:00Z">
            <w:rPr>
              <w:rStyle w:val="m8648632496560131538s4"/>
              <w:rFonts w:ascii="Arial" w:hAnsi="Arial" w:cs="Arial"/>
              <w:b/>
              <w:bCs/>
              <w:color w:val="222222"/>
              <w:sz w:val="20"/>
              <w:szCs w:val="20"/>
            </w:rPr>
          </w:rPrChange>
        </w:rPr>
        <w:t>. </w:t>
      </w:r>
      <w:r w:rsidR="002A15A6" w:rsidRPr="008D1D3E">
        <w:rPr>
          <w:rStyle w:val="m8648632496560131538apple-converted-space"/>
          <w:rFonts w:ascii="Arial Narrow" w:hAnsi="Arial Narrow" w:cs="Arial"/>
          <w:bCs/>
          <w:color w:val="222222"/>
          <w:rPrChange w:id="359" w:author="Hazel Chikara" w:date="2021-03-27T22:34:00Z">
            <w:rPr>
              <w:rStyle w:val="m8648632496560131538apple-converted-space"/>
              <w:rFonts w:ascii="Arial" w:hAnsi="Arial" w:cs="Arial"/>
              <w:b/>
              <w:bCs/>
              <w:color w:val="222222"/>
              <w:sz w:val="20"/>
              <w:szCs w:val="20"/>
            </w:rPr>
          </w:rPrChange>
        </w:rPr>
        <w:t> </w:t>
      </w:r>
      <w:r w:rsidR="002A15A6" w:rsidRPr="008D1D3E">
        <w:rPr>
          <w:rStyle w:val="m8648632496560131538s4"/>
          <w:rFonts w:ascii="Arial Narrow" w:hAnsi="Arial Narrow" w:cs="Arial"/>
          <w:bCs/>
          <w:color w:val="222222"/>
          <w:rPrChange w:id="360" w:author="Hazel Chikara" w:date="2021-03-27T22:34:00Z">
            <w:rPr>
              <w:rStyle w:val="m8648632496560131538s4"/>
              <w:rFonts w:ascii="Arial" w:hAnsi="Arial" w:cs="Arial"/>
              <w:b/>
              <w:bCs/>
              <w:color w:val="222222"/>
              <w:sz w:val="20"/>
              <w:szCs w:val="20"/>
            </w:rPr>
          </w:rPrChange>
        </w:rPr>
        <w:t>Indemnity</w:t>
      </w:r>
    </w:p>
    <w:p w:rsidR="000542C6" w:rsidRPr="008D1D3E" w:rsidRDefault="000542C6" w:rsidP="00BC4BAE">
      <w:pPr>
        <w:pStyle w:val="m8648632496560131538p3"/>
        <w:spacing w:before="0" w:beforeAutospacing="0" w:after="0" w:afterAutospacing="0" w:line="360" w:lineRule="auto"/>
        <w:rPr>
          <w:rFonts w:ascii="Arial Narrow" w:hAnsi="Arial Narrow" w:cs="Arial"/>
          <w:color w:val="222222"/>
          <w:rPrChange w:id="361" w:author="Hazel Chikara" w:date="2021-03-27T22:34:00Z">
            <w:rPr>
              <w:rFonts w:ascii="Arial" w:hAnsi="Arial" w:cs="Arial"/>
              <w:color w:val="222222"/>
              <w:sz w:val="20"/>
              <w:szCs w:val="20"/>
            </w:rPr>
          </w:rPrChange>
        </w:rPr>
      </w:pPr>
    </w:p>
    <w:p w:rsidR="002A15A6" w:rsidRPr="008D1D3E" w:rsidRDefault="000542C6" w:rsidP="00BC4BAE">
      <w:pPr>
        <w:pStyle w:val="m8648632496560131538p3"/>
        <w:spacing w:before="0" w:beforeAutospacing="0" w:after="0" w:afterAutospacing="0" w:line="360" w:lineRule="auto"/>
        <w:rPr>
          <w:rStyle w:val="m8648632496560131538s2"/>
          <w:rFonts w:ascii="Arial Narrow" w:hAnsi="Arial Narrow" w:cs="Arial"/>
          <w:color w:val="222222"/>
          <w:rPrChange w:id="362" w:author="Hazel Chikara" w:date="2021-03-27T22:34:00Z">
            <w:rPr>
              <w:rStyle w:val="m8648632496560131538s2"/>
              <w:rFonts w:ascii="Arial" w:hAnsi="Arial" w:cs="Arial"/>
              <w:color w:val="222222"/>
              <w:sz w:val="20"/>
              <w:szCs w:val="20"/>
            </w:rPr>
          </w:rPrChange>
        </w:rPr>
      </w:pPr>
      <w:r w:rsidRPr="008D1D3E">
        <w:rPr>
          <w:rStyle w:val="m8648632496560131538s2"/>
          <w:rFonts w:ascii="Arial Narrow" w:hAnsi="Arial Narrow" w:cs="Arial"/>
          <w:color w:val="222222"/>
          <w:rPrChange w:id="363" w:author="Hazel Chikara" w:date="2021-03-27T22:34:00Z">
            <w:rPr>
              <w:rStyle w:val="m8648632496560131538s2"/>
              <w:rFonts w:ascii="Arial" w:hAnsi="Arial" w:cs="Arial"/>
              <w:color w:val="222222"/>
              <w:sz w:val="20"/>
              <w:szCs w:val="20"/>
            </w:rPr>
          </w:rPrChange>
        </w:rPr>
        <w:t>Consignor shall indemnify Consignee against any loss, damage</w:t>
      </w:r>
      <w:r w:rsidR="002A15A6" w:rsidRPr="008D1D3E">
        <w:rPr>
          <w:rStyle w:val="m8648632496560131538s2"/>
          <w:rFonts w:ascii="Arial Narrow" w:hAnsi="Arial Narrow" w:cs="Arial"/>
          <w:color w:val="222222"/>
          <w:rPrChange w:id="364" w:author="Hazel Chikara" w:date="2021-03-27T22:34:00Z">
            <w:rPr>
              <w:rStyle w:val="m8648632496560131538s2"/>
              <w:rFonts w:ascii="Arial" w:hAnsi="Arial" w:cs="Arial"/>
              <w:color w:val="222222"/>
              <w:sz w:val="20"/>
              <w:szCs w:val="20"/>
            </w:rPr>
          </w:rPrChange>
        </w:rPr>
        <w:t>, liability or claim (including reasonable attorney's fees and co</w:t>
      </w:r>
      <w:r w:rsidRPr="008D1D3E">
        <w:rPr>
          <w:rStyle w:val="m8648632496560131538s2"/>
          <w:rFonts w:ascii="Arial Narrow" w:hAnsi="Arial Narrow" w:cs="Arial"/>
          <w:color w:val="222222"/>
          <w:rPrChange w:id="365" w:author="Hazel Chikara" w:date="2021-03-27T22:34:00Z">
            <w:rPr>
              <w:rStyle w:val="m8648632496560131538s2"/>
              <w:rFonts w:ascii="Arial" w:hAnsi="Arial" w:cs="Arial"/>
              <w:color w:val="222222"/>
              <w:sz w:val="20"/>
              <w:szCs w:val="20"/>
            </w:rPr>
          </w:rPrChange>
        </w:rPr>
        <w:t>sts) caused by acts of Consignor</w:t>
      </w:r>
      <w:r w:rsidR="002A15A6" w:rsidRPr="008D1D3E">
        <w:rPr>
          <w:rStyle w:val="m8648632496560131538s2"/>
          <w:rFonts w:ascii="Arial Narrow" w:hAnsi="Arial Narrow" w:cs="Arial"/>
          <w:color w:val="222222"/>
          <w:rPrChange w:id="366" w:author="Hazel Chikara" w:date="2021-03-27T22:34:00Z">
            <w:rPr>
              <w:rStyle w:val="m8648632496560131538s2"/>
              <w:rFonts w:ascii="Arial" w:hAnsi="Arial" w:cs="Arial"/>
              <w:color w:val="222222"/>
              <w:sz w:val="20"/>
              <w:szCs w:val="20"/>
            </w:rPr>
          </w:rPrChange>
        </w:rPr>
        <w:t xml:space="preserve"> not authorized by this Agreement or by any </w:t>
      </w:r>
      <w:del w:id="367" w:author="Hazel Chikara" w:date="2021-03-26T16:24:00Z">
        <w:r w:rsidR="002A15A6" w:rsidRPr="008D1D3E" w:rsidDel="00402B17">
          <w:rPr>
            <w:rStyle w:val="m8648632496560131538s2"/>
            <w:rFonts w:ascii="Arial Narrow" w:hAnsi="Arial Narrow" w:cs="Arial"/>
            <w:color w:val="222222"/>
            <w:rPrChange w:id="368" w:author="Hazel Chikara" w:date="2021-03-27T22:34:00Z">
              <w:rPr>
                <w:rStyle w:val="m8648632496560131538s2"/>
                <w:rFonts w:ascii="Arial" w:hAnsi="Arial" w:cs="Arial"/>
                <w:color w:val="222222"/>
                <w:sz w:val="20"/>
                <w:szCs w:val="20"/>
              </w:rPr>
            </w:rPrChange>
          </w:rPr>
          <w:delText>willf</w:delText>
        </w:r>
        <w:r w:rsidRPr="008D1D3E" w:rsidDel="00402B17">
          <w:rPr>
            <w:rStyle w:val="m8648632496560131538s2"/>
            <w:rFonts w:ascii="Arial Narrow" w:hAnsi="Arial Narrow" w:cs="Arial"/>
            <w:color w:val="222222"/>
            <w:rPrChange w:id="369" w:author="Hazel Chikara" w:date="2021-03-27T22:34:00Z">
              <w:rPr>
                <w:rStyle w:val="m8648632496560131538s2"/>
                <w:rFonts w:ascii="Arial" w:hAnsi="Arial" w:cs="Arial"/>
                <w:color w:val="222222"/>
                <w:sz w:val="20"/>
                <w:szCs w:val="20"/>
              </w:rPr>
            </w:rPrChange>
          </w:rPr>
          <w:delText>ul</w:delText>
        </w:r>
      </w:del>
      <w:ins w:id="370" w:author="Hazel Chikara" w:date="2021-03-26T16:24:00Z">
        <w:r w:rsidR="00402B17" w:rsidRPr="008D1D3E">
          <w:rPr>
            <w:rStyle w:val="m8648632496560131538s2"/>
            <w:rFonts w:ascii="Arial Narrow" w:hAnsi="Arial Narrow" w:cs="Arial"/>
            <w:color w:val="222222"/>
            <w:rPrChange w:id="371" w:author="Hazel Chikara" w:date="2021-03-27T22:34:00Z">
              <w:rPr>
                <w:rStyle w:val="m8648632496560131538s2"/>
                <w:rFonts w:ascii="Arial" w:hAnsi="Arial" w:cs="Arial"/>
                <w:color w:val="222222"/>
                <w:sz w:val="20"/>
                <w:szCs w:val="20"/>
              </w:rPr>
            </w:rPrChange>
          </w:rPr>
          <w:t>wilful</w:t>
        </w:r>
      </w:ins>
      <w:r w:rsidRPr="008D1D3E">
        <w:rPr>
          <w:rStyle w:val="m8648632496560131538s2"/>
          <w:rFonts w:ascii="Arial Narrow" w:hAnsi="Arial Narrow" w:cs="Arial"/>
          <w:color w:val="222222"/>
          <w:rPrChange w:id="372" w:author="Hazel Chikara" w:date="2021-03-27T22:34:00Z">
            <w:rPr>
              <w:rStyle w:val="m8648632496560131538s2"/>
              <w:rFonts w:ascii="Arial" w:hAnsi="Arial" w:cs="Arial"/>
              <w:color w:val="222222"/>
              <w:sz w:val="20"/>
              <w:szCs w:val="20"/>
            </w:rPr>
          </w:rPrChange>
        </w:rPr>
        <w:t xml:space="preserve"> or negligent act of Consignor</w:t>
      </w:r>
      <w:r w:rsidR="002A15A6" w:rsidRPr="008D1D3E">
        <w:rPr>
          <w:rStyle w:val="m8648632496560131538s2"/>
          <w:rFonts w:ascii="Arial Narrow" w:hAnsi="Arial Narrow" w:cs="Arial"/>
          <w:color w:val="222222"/>
          <w:rPrChange w:id="373" w:author="Hazel Chikara" w:date="2021-03-27T22:34:00Z">
            <w:rPr>
              <w:rStyle w:val="m8648632496560131538s2"/>
              <w:rFonts w:ascii="Arial" w:hAnsi="Arial" w:cs="Arial"/>
              <w:color w:val="222222"/>
              <w:sz w:val="20"/>
              <w:szCs w:val="20"/>
            </w:rPr>
          </w:rPrChange>
        </w:rPr>
        <w:t>.</w:t>
      </w:r>
    </w:p>
    <w:p w:rsidR="00C6097A" w:rsidRPr="008D1D3E" w:rsidRDefault="00C6097A" w:rsidP="00BC4BAE">
      <w:pPr>
        <w:pStyle w:val="m8648632496560131538p3"/>
        <w:spacing w:before="0" w:beforeAutospacing="0" w:after="0" w:afterAutospacing="0" w:line="360" w:lineRule="auto"/>
        <w:rPr>
          <w:rStyle w:val="m8648632496560131538s2"/>
          <w:rFonts w:ascii="Arial Narrow" w:hAnsi="Arial Narrow" w:cs="Arial"/>
          <w:color w:val="222222"/>
          <w:rPrChange w:id="374" w:author="Hazel Chikara" w:date="2021-03-27T22:34:00Z">
            <w:rPr>
              <w:rStyle w:val="m8648632496560131538s2"/>
              <w:rFonts w:ascii="Arial" w:hAnsi="Arial" w:cs="Arial"/>
              <w:color w:val="222222"/>
              <w:sz w:val="20"/>
              <w:szCs w:val="20"/>
            </w:rPr>
          </w:rPrChange>
        </w:rPr>
      </w:pPr>
    </w:p>
    <w:p w:rsidR="00C6097A" w:rsidRPr="008D1D3E" w:rsidRDefault="000E7FCA" w:rsidP="00BC4BAE">
      <w:pPr>
        <w:pStyle w:val="m8648632496560131538p3"/>
        <w:spacing w:before="0" w:beforeAutospacing="0" w:after="0" w:afterAutospacing="0" w:line="360" w:lineRule="auto"/>
        <w:rPr>
          <w:rStyle w:val="m8648632496560131538s4"/>
          <w:rFonts w:ascii="Arial Narrow" w:hAnsi="Arial Narrow" w:cs="Arial"/>
          <w:bCs/>
          <w:color w:val="222222"/>
          <w:rPrChange w:id="375" w:author="Hazel Chikara" w:date="2021-03-27T22:34:00Z">
            <w:rPr>
              <w:rStyle w:val="m8648632496560131538s4"/>
              <w:rFonts w:ascii="Arial" w:hAnsi="Arial" w:cs="Arial"/>
              <w:b/>
              <w:bCs/>
              <w:color w:val="222222"/>
              <w:sz w:val="20"/>
              <w:szCs w:val="20"/>
            </w:rPr>
          </w:rPrChange>
        </w:rPr>
      </w:pPr>
      <w:r w:rsidRPr="008D1D3E">
        <w:rPr>
          <w:rStyle w:val="m8648632496560131538s4"/>
          <w:rFonts w:ascii="Arial Narrow" w:hAnsi="Arial Narrow" w:cs="Arial"/>
          <w:bCs/>
          <w:color w:val="222222"/>
          <w:rPrChange w:id="376" w:author="Hazel Chikara" w:date="2021-03-27T22:34:00Z">
            <w:rPr>
              <w:rStyle w:val="m8648632496560131538s4"/>
              <w:rFonts w:ascii="Arial" w:hAnsi="Arial" w:cs="Arial"/>
              <w:b/>
              <w:bCs/>
              <w:color w:val="222222"/>
              <w:sz w:val="20"/>
              <w:szCs w:val="20"/>
            </w:rPr>
          </w:rPrChange>
        </w:rPr>
        <w:t>9</w:t>
      </w:r>
      <w:r w:rsidR="00C6097A" w:rsidRPr="008D1D3E">
        <w:rPr>
          <w:rStyle w:val="m8648632496560131538s4"/>
          <w:rFonts w:ascii="Arial Narrow" w:hAnsi="Arial Narrow" w:cs="Arial"/>
          <w:bCs/>
          <w:color w:val="222222"/>
          <w:rPrChange w:id="377" w:author="Hazel Chikara" w:date="2021-03-27T22:34:00Z">
            <w:rPr>
              <w:rStyle w:val="m8648632496560131538s4"/>
              <w:rFonts w:ascii="Arial" w:hAnsi="Arial" w:cs="Arial"/>
              <w:b/>
              <w:bCs/>
              <w:color w:val="222222"/>
              <w:sz w:val="20"/>
              <w:szCs w:val="20"/>
            </w:rPr>
          </w:rPrChange>
        </w:rPr>
        <w:t>. </w:t>
      </w:r>
      <w:r w:rsidR="00C6097A" w:rsidRPr="008D1D3E">
        <w:rPr>
          <w:rStyle w:val="m8648632496560131538apple-converted-space"/>
          <w:rFonts w:ascii="Arial Narrow" w:hAnsi="Arial Narrow" w:cs="Arial"/>
          <w:bCs/>
          <w:color w:val="222222"/>
          <w:rPrChange w:id="378" w:author="Hazel Chikara" w:date="2021-03-27T22:34:00Z">
            <w:rPr>
              <w:rStyle w:val="m8648632496560131538apple-converted-space"/>
              <w:rFonts w:ascii="Arial" w:hAnsi="Arial" w:cs="Arial"/>
              <w:b/>
              <w:bCs/>
              <w:color w:val="222222"/>
              <w:sz w:val="20"/>
              <w:szCs w:val="20"/>
            </w:rPr>
          </w:rPrChange>
        </w:rPr>
        <w:t> </w:t>
      </w:r>
      <w:r w:rsidR="00C6097A" w:rsidRPr="008D1D3E">
        <w:rPr>
          <w:rStyle w:val="m8648632496560131538s4"/>
          <w:rFonts w:ascii="Arial Narrow" w:hAnsi="Arial Narrow" w:cs="Arial"/>
          <w:bCs/>
          <w:color w:val="222222"/>
          <w:rPrChange w:id="379" w:author="Hazel Chikara" w:date="2021-03-27T22:34:00Z">
            <w:rPr>
              <w:rStyle w:val="m8648632496560131538s4"/>
              <w:rFonts w:ascii="Arial" w:hAnsi="Arial" w:cs="Arial"/>
              <w:b/>
              <w:bCs/>
              <w:color w:val="222222"/>
              <w:sz w:val="20"/>
              <w:szCs w:val="20"/>
            </w:rPr>
          </w:rPrChange>
        </w:rPr>
        <w:t>Taxes</w:t>
      </w:r>
    </w:p>
    <w:p w:rsidR="000868EA" w:rsidRPr="008D1D3E" w:rsidRDefault="000868EA" w:rsidP="00BC4BAE">
      <w:pPr>
        <w:pStyle w:val="m8648632496560131538p3"/>
        <w:spacing w:before="0" w:beforeAutospacing="0" w:after="0" w:afterAutospacing="0" w:line="360" w:lineRule="auto"/>
        <w:rPr>
          <w:rFonts w:ascii="Arial Narrow" w:hAnsi="Arial Narrow" w:cs="Arial"/>
          <w:color w:val="222222"/>
          <w:rPrChange w:id="380" w:author="Hazel Chikara" w:date="2021-03-27T22:34:00Z">
            <w:rPr>
              <w:rFonts w:ascii="Arial" w:hAnsi="Arial" w:cs="Arial"/>
              <w:color w:val="222222"/>
              <w:sz w:val="20"/>
              <w:szCs w:val="20"/>
            </w:rPr>
          </w:rPrChange>
        </w:rPr>
      </w:pPr>
    </w:p>
    <w:p w:rsidR="00C6097A" w:rsidRPr="008D1D3E" w:rsidRDefault="00C6097A" w:rsidP="00BC4BAE">
      <w:pPr>
        <w:pStyle w:val="m8648632496560131538p3"/>
        <w:spacing w:before="0" w:beforeAutospacing="0" w:after="0" w:afterAutospacing="0" w:line="360" w:lineRule="auto"/>
        <w:rPr>
          <w:rStyle w:val="m8648632496560131538s2"/>
          <w:rFonts w:ascii="Arial Narrow" w:hAnsi="Arial Narrow" w:cs="Arial"/>
          <w:color w:val="FF0000"/>
          <w:rPrChange w:id="381" w:author="Hazel Chikara" w:date="2021-03-27T22:34:00Z">
            <w:rPr>
              <w:rStyle w:val="m8648632496560131538s2"/>
              <w:rFonts w:ascii="Arial" w:hAnsi="Arial" w:cs="Arial"/>
              <w:color w:val="FF0000"/>
              <w:sz w:val="20"/>
              <w:szCs w:val="20"/>
            </w:rPr>
          </w:rPrChange>
        </w:rPr>
      </w:pPr>
      <w:r w:rsidRPr="008D1D3E">
        <w:rPr>
          <w:rStyle w:val="m8648632496560131538s2"/>
          <w:rFonts w:ascii="Arial Narrow" w:hAnsi="Arial Narrow" w:cs="Arial"/>
          <w:color w:val="FF0000"/>
          <w:rPrChange w:id="382" w:author="Hazel Chikara" w:date="2021-03-27T22:34:00Z">
            <w:rPr>
              <w:rStyle w:val="m8648632496560131538s2"/>
              <w:rFonts w:ascii="Arial" w:hAnsi="Arial" w:cs="Arial"/>
              <w:color w:val="FF0000"/>
              <w:sz w:val="20"/>
              <w:szCs w:val="20"/>
            </w:rPr>
          </w:rPrChange>
        </w:rPr>
        <w:t xml:space="preserve">Consignor shall be responsible for the payment of all income taxes accruing to Consignor for revenue received from the sale of the </w:t>
      </w:r>
      <w:del w:id="383" w:author="Hazel Chikara" w:date="2021-03-26T16:24:00Z">
        <w:r w:rsidRPr="008D1D3E" w:rsidDel="00607672">
          <w:rPr>
            <w:rStyle w:val="m8648632496560131538s2"/>
            <w:rFonts w:ascii="Arial Narrow" w:hAnsi="Arial Narrow" w:cs="Arial"/>
            <w:color w:val="FF0000"/>
            <w:rPrChange w:id="384" w:author="Hazel Chikara" w:date="2021-03-27T22:34:00Z">
              <w:rPr>
                <w:rStyle w:val="m8648632496560131538s2"/>
                <w:rFonts w:ascii="Arial" w:hAnsi="Arial" w:cs="Arial"/>
                <w:color w:val="FF0000"/>
                <w:sz w:val="20"/>
                <w:szCs w:val="20"/>
              </w:rPr>
            </w:rPrChange>
          </w:rPr>
          <w:delText>Goods</w:delText>
        </w:r>
      </w:del>
      <w:ins w:id="385" w:author="Hazel Chikara" w:date="2021-03-26T16:24:00Z">
        <w:r w:rsidR="00607672" w:rsidRPr="008D1D3E">
          <w:rPr>
            <w:rStyle w:val="m8648632496560131538s2"/>
            <w:rFonts w:ascii="Arial Narrow" w:hAnsi="Arial Narrow" w:cs="Arial"/>
            <w:color w:val="FF0000"/>
            <w:rPrChange w:id="386" w:author="Hazel Chikara" w:date="2021-03-27T22:34:00Z">
              <w:rPr>
                <w:rStyle w:val="m8648632496560131538s2"/>
                <w:rFonts w:ascii="Arial" w:hAnsi="Arial" w:cs="Arial"/>
                <w:color w:val="FF0000"/>
                <w:sz w:val="20"/>
                <w:szCs w:val="20"/>
              </w:rPr>
            </w:rPrChange>
          </w:rPr>
          <w:t>product</w:t>
        </w:r>
      </w:ins>
      <w:r w:rsidRPr="008D1D3E">
        <w:rPr>
          <w:rStyle w:val="m8648632496560131538s2"/>
          <w:rFonts w:ascii="Arial Narrow" w:hAnsi="Arial Narrow" w:cs="Arial"/>
          <w:color w:val="FF0000"/>
          <w:rPrChange w:id="387" w:author="Hazel Chikara" w:date="2021-03-27T22:34:00Z">
            <w:rPr>
              <w:rStyle w:val="m8648632496560131538s2"/>
              <w:rFonts w:ascii="Arial" w:hAnsi="Arial" w:cs="Arial"/>
              <w:color w:val="FF0000"/>
              <w:sz w:val="20"/>
              <w:szCs w:val="20"/>
            </w:rPr>
          </w:rPrChange>
        </w:rPr>
        <w:t>. </w:t>
      </w:r>
      <w:r w:rsidRPr="008D1D3E">
        <w:rPr>
          <w:rStyle w:val="m8648632496560131538apple-converted-space"/>
          <w:rFonts w:ascii="Arial Narrow" w:hAnsi="Arial Narrow" w:cs="Arial"/>
          <w:color w:val="FF0000"/>
          <w:rPrChange w:id="388" w:author="Hazel Chikara" w:date="2021-03-27T22:34:00Z">
            <w:rPr>
              <w:rStyle w:val="m8648632496560131538apple-converted-space"/>
              <w:rFonts w:ascii="Arial" w:hAnsi="Arial" w:cs="Arial"/>
              <w:color w:val="FF0000"/>
              <w:sz w:val="20"/>
              <w:szCs w:val="20"/>
            </w:rPr>
          </w:rPrChange>
        </w:rPr>
        <w:t> </w:t>
      </w:r>
      <w:r w:rsidRPr="008D1D3E">
        <w:rPr>
          <w:rStyle w:val="m8648632496560131538s2"/>
          <w:rFonts w:ascii="Arial Narrow" w:hAnsi="Arial Narrow" w:cs="Arial"/>
          <w:color w:val="FF0000"/>
          <w:rPrChange w:id="389" w:author="Hazel Chikara" w:date="2021-03-27T22:34:00Z">
            <w:rPr>
              <w:rStyle w:val="m8648632496560131538s2"/>
              <w:rFonts w:ascii="Arial" w:hAnsi="Arial" w:cs="Arial"/>
              <w:color w:val="FF0000"/>
              <w:sz w:val="20"/>
              <w:szCs w:val="20"/>
            </w:rPr>
          </w:rPrChange>
        </w:rPr>
        <w:t xml:space="preserve">Consignee shall be responsible for any sales, use or excise taxes resulting from the sale of the </w:t>
      </w:r>
      <w:del w:id="390" w:author="Hazel Chikara" w:date="2021-03-26T16:25:00Z">
        <w:r w:rsidRPr="008D1D3E" w:rsidDel="00EA73BA">
          <w:rPr>
            <w:rStyle w:val="m8648632496560131538s2"/>
            <w:rFonts w:ascii="Arial Narrow" w:hAnsi="Arial Narrow" w:cs="Arial"/>
            <w:color w:val="FF0000"/>
            <w:rPrChange w:id="391" w:author="Hazel Chikara" w:date="2021-03-27T22:34:00Z">
              <w:rPr>
                <w:rStyle w:val="m8648632496560131538s2"/>
                <w:rFonts w:ascii="Arial" w:hAnsi="Arial" w:cs="Arial"/>
                <w:color w:val="FF0000"/>
                <w:sz w:val="20"/>
                <w:szCs w:val="20"/>
              </w:rPr>
            </w:rPrChange>
          </w:rPr>
          <w:delText xml:space="preserve">Goods </w:delText>
        </w:r>
      </w:del>
      <w:ins w:id="392" w:author="Hazel Chikara" w:date="2021-03-26T16:25:00Z">
        <w:r w:rsidR="00EA73BA" w:rsidRPr="008D1D3E">
          <w:rPr>
            <w:rStyle w:val="m8648632496560131538s2"/>
            <w:rFonts w:ascii="Arial Narrow" w:hAnsi="Arial Narrow" w:cs="Arial"/>
            <w:color w:val="FF0000"/>
            <w:rPrChange w:id="393" w:author="Hazel Chikara" w:date="2021-03-27T22:34:00Z">
              <w:rPr>
                <w:rStyle w:val="m8648632496560131538s2"/>
                <w:rFonts w:ascii="Arial" w:hAnsi="Arial" w:cs="Arial"/>
                <w:color w:val="FF0000"/>
                <w:sz w:val="20"/>
                <w:szCs w:val="20"/>
              </w:rPr>
            </w:rPrChange>
          </w:rPr>
          <w:t>product</w:t>
        </w:r>
        <w:r w:rsidR="00EA73BA" w:rsidRPr="008D1D3E">
          <w:rPr>
            <w:rStyle w:val="m8648632496560131538s2"/>
            <w:rFonts w:ascii="Arial Narrow" w:hAnsi="Arial Narrow" w:cs="Arial"/>
            <w:color w:val="FF0000"/>
            <w:rPrChange w:id="394" w:author="Hazel Chikara" w:date="2021-03-27T22:34:00Z">
              <w:rPr>
                <w:rStyle w:val="m8648632496560131538s2"/>
                <w:rFonts w:ascii="Arial" w:hAnsi="Arial" w:cs="Arial"/>
                <w:color w:val="FF0000"/>
                <w:sz w:val="20"/>
                <w:szCs w:val="20"/>
              </w:rPr>
            </w:rPrChange>
          </w:rPr>
          <w:t xml:space="preserve"> </w:t>
        </w:r>
      </w:ins>
      <w:r w:rsidRPr="008D1D3E">
        <w:rPr>
          <w:rStyle w:val="m8648632496560131538s2"/>
          <w:rFonts w:ascii="Arial Narrow" w:hAnsi="Arial Narrow" w:cs="Arial"/>
          <w:color w:val="FF0000"/>
          <w:rPrChange w:id="395" w:author="Hazel Chikara" w:date="2021-03-27T22:34:00Z">
            <w:rPr>
              <w:rStyle w:val="m8648632496560131538s2"/>
              <w:rFonts w:ascii="Arial" w:hAnsi="Arial" w:cs="Arial"/>
              <w:color w:val="FF0000"/>
              <w:sz w:val="20"/>
              <w:szCs w:val="20"/>
            </w:rPr>
          </w:rPrChange>
        </w:rPr>
        <w:t>to Consignee's customers. </w:t>
      </w:r>
      <w:r w:rsidRPr="008D1D3E">
        <w:rPr>
          <w:rStyle w:val="m8648632496560131538apple-converted-space"/>
          <w:rFonts w:ascii="Arial Narrow" w:hAnsi="Arial Narrow" w:cs="Arial"/>
          <w:color w:val="FF0000"/>
          <w:rPrChange w:id="396" w:author="Hazel Chikara" w:date="2021-03-27T22:34:00Z">
            <w:rPr>
              <w:rStyle w:val="m8648632496560131538apple-converted-space"/>
              <w:rFonts w:ascii="Arial" w:hAnsi="Arial" w:cs="Arial"/>
              <w:color w:val="FF0000"/>
              <w:sz w:val="20"/>
              <w:szCs w:val="20"/>
            </w:rPr>
          </w:rPrChange>
        </w:rPr>
        <w:t> </w:t>
      </w:r>
      <w:r w:rsidRPr="008D1D3E">
        <w:rPr>
          <w:rStyle w:val="m8648632496560131538s2"/>
          <w:rFonts w:ascii="Arial Narrow" w:hAnsi="Arial Narrow" w:cs="Arial"/>
          <w:color w:val="FF0000"/>
          <w:rPrChange w:id="397" w:author="Hazel Chikara" w:date="2021-03-27T22:34:00Z">
            <w:rPr>
              <w:rStyle w:val="m8648632496560131538s2"/>
              <w:rFonts w:ascii="Arial" w:hAnsi="Arial" w:cs="Arial"/>
              <w:color w:val="FF0000"/>
              <w:sz w:val="20"/>
              <w:szCs w:val="20"/>
            </w:rPr>
          </w:rPrChange>
        </w:rPr>
        <w:t xml:space="preserve">Consignee shall also be responsible for all income taxes accruing to Consignee on the commission revenue from its sale of the </w:t>
      </w:r>
      <w:del w:id="398" w:author="Hazel Chikara" w:date="2021-03-26T16:25:00Z">
        <w:r w:rsidRPr="008D1D3E" w:rsidDel="00EA73BA">
          <w:rPr>
            <w:rStyle w:val="m8648632496560131538s2"/>
            <w:rFonts w:ascii="Arial Narrow" w:hAnsi="Arial Narrow" w:cs="Arial"/>
            <w:color w:val="FF0000"/>
            <w:rPrChange w:id="399" w:author="Hazel Chikara" w:date="2021-03-27T22:34:00Z">
              <w:rPr>
                <w:rStyle w:val="m8648632496560131538s2"/>
                <w:rFonts w:ascii="Arial" w:hAnsi="Arial" w:cs="Arial"/>
                <w:color w:val="FF0000"/>
                <w:sz w:val="20"/>
                <w:szCs w:val="20"/>
              </w:rPr>
            </w:rPrChange>
          </w:rPr>
          <w:delText xml:space="preserve">Goods </w:delText>
        </w:r>
      </w:del>
      <w:ins w:id="400" w:author="Hazel Chikara" w:date="2021-03-26T16:25:00Z">
        <w:r w:rsidR="00EA73BA" w:rsidRPr="008D1D3E">
          <w:rPr>
            <w:rStyle w:val="m8648632496560131538s2"/>
            <w:rFonts w:ascii="Arial Narrow" w:hAnsi="Arial Narrow" w:cs="Arial"/>
            <w:color w:val="FF0000"/>
            <w:rPrChange w:id="401" w:author="Hazel Chikara" w:date="2021-03-27T22:34:00Z">
              <w:rPr>
                <w:rStyle w:val="m8648632496560131538s2"/>
                <w:rFonts w:ascii="Arial" w:hAnsi="Arial" w:cs="Arial"/>
                <w:color w:val="FF0000"/>
                <w:sz w:val="20"/>
                <w:szCs w:val="20"/>
              </w:rPr>
            </w:rPrChange>
          </w:rPr>
          <w:t>product</w:t>
        </w:r>
        <w:r w:rsidR="00EA73BA" w:rsidRPr="008D1D3E">
          <w:rPr>
            <w:rStyle w:val="m8648632496560131538s2"/>
            <w:rFonts w:ascii="Arial Narrow" w:hAnsi="Arial Narrow" w:cs="Arial"/>
            <w:color w:val="FF0000"/>
            <w:rPrChange w:id="402" w:author="Hazel Chikara" w:date="2021-03-27T22:34:00Z">
              <w:rPr>
                <w:rStyle w:val="m8648632496560131538s2"/>
                <w:rFonts w:ascii="Arial" w:hAnsi="Arial" w:cs="Arial"/>
                <w:color w:val="FF0000"/>
                <w:sz w:val="20"/>
                <w:szCs w:val="20"/>
              </w:rPr>
            </w:rPrChange>
          </w:rPr>
          <w:t xml:space="preserve"> </w:t>
        </w:r>
      </w:ins>
      <w:r w:rsidRPr="008D1D3E">
        <w:rPr>
          <w:rStyle w:val="m8648632496560131538s2"/>
          <w:rFonts w:ascii="Arial Narrow" w:hAnsi="Arial Narrow" w:cs="Arial"/>
          <w:color w:val="FF0000"/>
          <w:rPrChange w:id="403" w:author="Hazel Chikara" w:date="2021-03-27T22:34:00Z">
            <w:rPr>
              <w:rStyle w:val="m8648632496560131538s2"/>
              <w:rFonts w:ascii="Arial" w:hAnsi="Arial" w:cs="Arial"/>
              <w:color w:val="FF0000"/>
              <w:sz w:val="20"/>
              <w:szCs w:val="20"/>
            </w:rPr>
          </w:rPrChange>
        </w:rPr>
        <w:t xml:space="preserve">and for personal property taxes and other charges or levies imposed on the </w:t>
      </w:r>
      <w:del w:id="404" w:author="Hazel Chikara" w:date="2021-03-26T16:25:00Z">
        <w:r w:rsidRPr="008D1D3E" w:rsidDel="00EA73BA">
          <w:rPr>
            <w:rStyle w:val="m8648632496560131538s2"/>
            <w:rFonts w:ascii="Arial Narrow" w:hAnsi="Arial Narrow" w:cs="Arial"/>
            <w:color w:val="FF0000"/>
            <w:rPrChange w:id="405" w:author="Hazel Chikara" w:date="2021-03-27T22:34:00Z">
              <w:rPr>
                <w:rStyle w:val="m8648632496560131538s2"/>
                <w:rFonts w:ascii="Arial" w:hAnsi="Arial" w:cs="Arial"/>
                <w:color w:val="FF0000"/>
                <w:sz w:val="20"/>
                <w:szCs w:val="20"/>
              </w:rPr>
            </w:rPrChange>
          </w:rPr>
          <w:delText xml:space="preserve">Goods </w:delText>
        </w:r>
      </w:del>
      <w:ins w:id="406" w:author="Hazel Chikara" w:date="2021-03-26T16:25:00Z">
        <w:r w:rsidR="00EA73BA" w:rsidRPr="008D1D3E">
          <w:rPr>
            <w:rStyle w:val="m8648632496560131538s2"/>
            <w:rFonts w:ascii="Arial Narrow" w:hAnsi="Arial Narrow" w:cs="Arial"/>
            <w:color w:val="FF0000"/>
            <w:rPrChange w:id="407" w:author="Hazel Chikara" w:date="2021-03-27T22:34:00Z">
              <w:rPr>
                <w:rStyle w:val="m8648632496560131538s2"/>
                <w:rFonts w:ascii="Arial" w:hAnsi="Arial" w:cs="Arial"/>
                <w:color w:val="FF0000"/>
                <w:sz w:val="20"/>
                <w:szCs w:val="20"/>
              </w:rPr>
            </w:rPrChange>
          </w:rPr>
          <w:t>product</w:t>
        </w:r>
        <w:r w:rsidR="00EA73BA" w:rsidRPr="008D1D3E">
          <w:rPr>
            <w:rStyle w:val="m8648632496560131538s2"/>
            <w:rFonts w:ascii="Arial Narrow" w:hAnsi="Arial Narrow" w:cs="Arial"/>
            <w:color w:val="FF0000"/>
            <w:rPrChange w:id="408" w:author="Hazel Chikara" w:date="2021-03-27T22:34:00Z">
              <w:rPr>
                <w:rStyle w:val="m8648632496560131538s2"/>
                <w:rFonts w:ascii="Arial" w:hAnsi="Arial" w:cs="Arial"/>
                <w:color w:val="FF0000"/>
                <w:sz w:val="20"/>
                <w:szCs w:val="20"/>
              </w:rPr>
            </w:rPrChange>
          </w:rPr>
          <w:t xml:space="preserve"> </w:t>
        </w:r>
      </w:ins>
      <w:r w:rsidRPr="008D1D3E">
        <w:rPr>
          <w:rStyle w:val="m8648632496560131538s2"/>
          <w:rFonts w:ascii="Arial Narrow" w:hAnsi="Arial Narrow" w:cs="Arial"/>
          <w:color w:val="FF0000"/>
          <w:rPrChange w:id="409" w:author="Hazel Chikara" w:date="2021-03-27T22:34:00Z">
            <w:rPr>
              <w:rStyle w:val="m8648632496560131538s2"/>
              <w:rFonts w:ascii="Arial" w:hAnsi="Arial" w:cs="Arial"/>
              <w:color w:val="FF0000"/>
              <w:sz w:val="20"/>
              <w:szCs w:val="20"/>
            </w:rPr>
          </w:rPrChange>
        </w:rPr>
        <w:t>while in Consignee's possession.</w:t>
      </w:r>
    </w:p>
    <w:p w:rsidR="00C6097A" w:rsidRPr="008D1D3E" w:rsidRDefault="00C6097A" w:rsidP="00BC4BAE">
      <w:pPr>
        <w:pStyle w:val="m8648632496560131538p3"/>
        <w:spacing w:before="0" w:beforeAutospacing="0" w:after="0" w:afterAutospacing="0" w:line="360" w:lineRule="auto"/>
        <w:rPr>
          <w:rStyle w:val="m8648632496560131538s2"/>
          <w:rFonts w:ascii="Arial Narrow" w:hAnsi="Arial Narrow" w:cs="Arial"/>
          <w:color w:val="222222"/>
          <w:rPrChange w:id="410" w:author="Hazel Chikara" w:date="2021-03-27T22:34:00Z">
            <w:rPr>
              <w:rStyle w:val="m8648632496560131538s2"/>
              <w:rFonts w:ascii="Arial" w:hAnsi="Arial" w:cs="Arial"/>
              <w:color w:val="222222"/>
              <w:sz w:val="20"/>
              <w:szCs w:val="20"/>
            </w:rPr>
          </w:rPrChange>
        </w:rPr>
      </w:pPr>
    </w:p>
    <w:p w:rsidR="00BC4BAE" w:rsidRPr="008D1D3E" w:rsidRDefault="000E7FCA" w:rsidP="00BC4BAE">
      <w:pPr>
        <w:pStyle w:val="m8648632496560131538p3"/>
        <w:spacing w:before="0" w:beforeAutospacing="0" w:after="0" w:afterAutospacing="0" w:line="360" w:lineRule="auto"/>
        <w:rPr>
          <w:rFonts w:ascii="Arial Narrow" w:hAnsi="Arial Narrow" w:cs="Arial"/>
          <w:color w:val="222222"/>
          <w:shd w:val="clear" w:color="auto" w:fill="FFFFFF"/>
          <w:rPrChange w:id="411" w:author="Hazel Chikara" w:date="2021-03-27T22:34:00Z">
            <w:rPr>
              <w:rFonts w:ascii="Arial" w:hAnsi="Arial" w:cs="Arial"/>
              <w:color w:val="222222"/>
              <w:sz w:val="20"/>
              <w:szCs w:val="20"/>
              <w:shd w:val="clear" w:color="auto" w:fill="FFFFFF"/>
            </w:rPr>
          </w:rPrChange>
        </w:rPr>
      </w:pPr>
      <w:r w:rsidRPr="008D1D3E">
        <w:rPr>
          <w:rFonts w:ascii="Arial Narrow" w:hAnsi="Arial Narrow" w:cs="Arial"/>
          <w:color w:val="222222"/>
          <w:shd w:val="clear" w:color="auto" w:fill="FFFFFF"/>
          <w:rPrChange w:id="412" w:author="Hazel Chikara" w:date="2021-03-27T22:34:00Z">
            <w:rPr>
              <w:rFonts w:ascii="Arial" w:hAnsi="Arial" w:cs="Arial"/>
              <w:b/>
              <w:color w:val="222222"/>
              <w:sz w:val="20"/>
              <w:szCs w:val="20"/>
              <w:shd w:val="clear" w:color="auto" w:fill="FFFFFF"/>
            </w:rPr>
          </w:rPrChange>
        </w:rPr>
        <w:t>10</w:t>
      </w:r>
      <w:r w:rsidR="00C6097A" w:rsidRPr="008D1D3E">
        <w:rPr>
          <w:rFonts w:ascii="Arial Narrow" w:hAnsi="Arial Narrow" w:cs="Arial"/>
          <w:color w:val="222222"/>
          <w:shd w:val="clear" w:color="auto" w:fill="FFFFFF"/>
          <w:rPrChange w:id="413" w:author="Hazel Chikara" w:date="2021-03-27T22:34:00Z">
            <w:rPr>
              <w:rFonts w:ascii="Arial" w:hAnsi="Arial" w:cs="Arial"/>
              <w:b/>
              <w:color w:val="222222"/>
              <w:sz w:val="20"/>
              <w:szCs w:val="20"/>
              <w:shd w:val="clear" w:color="auto" w:fill="FFFFFF"/>
            </w:rPr>
          </w:rPrChange>
        </w:rPr>
        <w:t>. Dispute Resolution</w:t>
      </w:r>
      <w:r w:rsidR="00C6097A" w:rsidRPr="008D1D3E">
        <w:rPr>
          <w:rFonts w:ascii="Arial Narrow" w:hAnsi="Arial Narrow" w:cs="Arial"/>
          <w:color w:val="222222"/>
          <w:rPrChange w:id="414" w:author="Hazel Chikara" w:date="2021-03-27T22:34:00Z">
            <w:rPr>
              <w:rFonts w:ascii="Arial" w:hAnsi="Arial" w:cs="Arial"/>
              <w:color w:val="222222"/>
              <w:sz w:val="20"/>
              <w:szCs w:val="20"/>
            </w:rPr>
          </w:rPrChange>
        </w:rPr>
        <w:br/>
      </w:r>
      <w:r w:rsidR="00C6097A" w:rsidRPr="008D1D3E">
        <w:rPr>
          <w:rFonts w:ascii="Arial Narrow" w:hAnsi="Arial Narrow" w:cs="Arial"/>
          <w:color w:val="222222"/>
          <w:rPrChange w:id="415" w:author="Hazel Chikara" w:date="2021-03-27T22:34:00Z">
            <w:rPr>
              <w:rFonts w:ascii="Arial" w:hAnsi="Arial" w:cs="Arial"/>
              <w:color w:val="222222"/>
              <w:sz w:val="20"/>
              <w:szCs w:val="20"/>
            </w:rPr>
          </w:rPrChange>
        </w:rPr>
        <w:br/>
      </w:r>
      <w:proofErr w:type="gramStart"/>
      <w:r w:rsidR="00C6097A" w:rsidRPr="008D1D3E">
        <w:rPr>
          <w:rFonts w:ascii="Arial Narrow" w:hAnsi="Arial Narrow" w:cs="Arial"/>
          <w:color w:val="222222"/>
          <w:shd w:val="clear" w:color="auto" w:fill="FFFFFF"/>
          <w:rPrChange w:id="416" w:author="Hazel Chikara" w:date="2021-03-27T22:34:00Z">
            <w:rPr>
              <w:rFonts w:ascii="Arial" w:hAnsi="Arial" w:cs="Arial"/>
              <w:color w:val="222222"/>
              <w:sz w:val="20"/>
              <w:szCs w:val="20"/>
              <w:shd w:val="clear" w:color="auto" w:fill="FFFFFF"/>
            </w:rPr>
          </w:rPrChange>
        </w:rPr>
        <w:t>All</w:t>
      </w:r>
      <w:proofErr w:type="gramEnd"/>
      <w:r w:rsidR="00C6097A" w:rsidRPr="008D1D3E">
        <w:rPr>
          <w:rFonts w:ascii="Arial Narrow" w:hAnsi="Arial Narrow" w:cs="Arial"/>
          <w:color w:val="222222"/>
          <w:shd w:val="clear" w:color="auto" w:fill="FFFFFF"/>
          <w:rPrChange w:id="417" w:author="Hazel Chikara" w:date="2021-03-27T22:34:00Z">
            <w:rPr>
              <w:rFonts w:ascii="Arial" w:hAnsi="Arial" w:cs="Arial"/>
              <w:color w:val="222222"/>
              <w:sz w:val="20"/>
              <w:szCs w:val="20"/>
              <w:shd w:val="clear" w:color="auto" w:fill="FFFFFF"/>
            </w:rPr>
          </w:rPrChange>
        </w:rPr>
        <w:t xml:space="preserve"> disputes under this Agreement shall be settled by </w:t>
      </w:r>
      <w:r w:rsidR="006B6069" w:rsidRPr="008D1D3E">
        <w:rPr>
          <w:rFonts w:ascii="Arial Narrow" w:hAnsi="Arial Narrow" w:cs="Arial"/>
          <w:color w:val="222222"/>
          <w:shd w:val="clear" w:color="auto" w:fill="FFFFFF"/>
          <w:rPrChange w:id="418" w:author="Hazel Chikara" w:date="2021-03-27T22:34:00Z">
            <w:rPr>
              <w:rFonts w:ascii="Arial" w:hAnsi="Arial" w:cs="Arial"/>
              <w:color w:val="222222"/>
              <w:sz w:val="20"/>
              <w:szCs w:val="20"/>
              <w:shd w:val="clear" w:color="auto" w:fill="FFFFFF"/>
            </w:rPr>
          </w:rPrChange>
        </w:rPr>
        <w:t>arbitration in Durban,</w:t>
      </w:r>
      <w:r w:rsidR="00C6097A" w:rsidRPr="008D1D3E">
        <w:rPr>
          <w:rFonts w:ascii="Arial Narrow" w:hAnsi="Arial Narrow" w:cs="Arial"/>
          <w:color w:val="222222"/>
          <w:shd w:val="clear" w:color="auto" w:fill="FFFFFF"/>
          <w:rPrChange w:id="419" w:author="Hazel Chikara" w:date="2021-03-27T22:34:00Z">
            <w:rPr>
              <w:rFonts w:ascii="Arial" w:hAnsi="Arial" w:cs="Arial"/>
              <w:color w:val="222222"/>
              <w:sz w:val="20"/>
              <w:szCs w:val="20"/>
              <w:shd w:val="clear" w:color="auto" w:fill="FFFFFF"/>
            </w:rPr>
          </w:rPrChange>
        </w:rPr>
        <w:t xml:space="preserve"> before a single arbitrator pursuant to the</w:t>
      </w:r>
      <w:r w:rsidR="006B6069" w:rsidRPr="008D1D3E">
        <w:rPr>
          <w:rFonts w:ascii="Arial Narrow" w:hAnsi="Arial Narrow" w:cs="Arial"/>
          <w:color w:val="222222"/>
          <w:shd w:val="clear" w:color="auto" w:fill="FFFFFF"/>
          <w:rPrChange w:id="420" w:author="Hazel Chikara" w:date="2021-03-27T22:34:00Z">
            <w:rPr>
              <w:rFonts w:ascii="Arial" w:hAnsi="Arial" w:cs="Arial"/>
              <w:color w:val="222222"/>
              <w:sz w:val="20"/>
              <w:szCs w:val="20"/>
              <w:shd w:val="clear" w:color="auto" w:fill="FFFFFF"/>
            </w:rPr>
          </w:rPrChange>
        </w:rPr>
        <w:t xml:space="preserve"> rules of the Arbitration foundation of South Africa</w:t>
      </w:r>
      <w:r w:rsidR="00C6097A" w:rsidRPr="008D1D3E">
        <w:rPr>
          <w:rFonts w:ascii="Arial Narrow" w:hAnsi="Arial Narrow" w:cs="Arial"/>
          <w:color w:val="222222"/>
          <w:shd w:val="clear" w:color="auto" w:fill="FFFFFF"/>
          <w:rPrChange w:id="421" w:author="Hazel Chikara" w:date="2021-03-27T22:34:00Z">
            <w:rPr>
              <w:rFonts w:ascii="Arial" w:hAnsi="Arial" w:cs="Arial"/>
              <w:color w:val="222222"/>
              <w:sz w:val="20"/>
              <w:szCs w:val="20"/>
              <w:shd w:val="clear" w:color="auto" w:fill="FFFFFF"/>
            </w:rPr>
          </w:rPrChange>
        </w:rPr>
        <w:t xml:space="preserve">. Arbitration may be commenced at any time by any party hereto giving written notice to the other party to a dispute that such dispute has </w:t>
      </w:r>
      <w:r w:rsidR="00C6097A" w:rsidRPr="008D1D3E">
        <w:rPr>
          <w:rFonts w:ascii="Arial Narrow" w:hAnsi="Arial Narrow" w:cs="Arial"/>
          <w:color w:val="222222"/>
          <w:shd w:val="clear" w:color="auto" w:fill="FFFFFF"/>
          <w:rPrChange w:id="422" w:author="Hazel Chikara" w:date="2021-03-27T22:34:00Z">
            <w:rPr>
              <w:rFonts w:ascii="Arial" w:hAnsi="Arial" w:cs="Arial"/>
              <w:color w:val="222222"/>
              <w:sz w:val="20"/>
              <w:szCs w:val="20"/>
              <w:shd w:val="clear" w:color="auto" w:fill="FFFFFF"/>
            </w:rPr>
          </w:rPrChange>
        </w:rPr>
        <w:lastRenderedPageBreak/>
        <w:t>been referred to arbitration. Any award rendered by the arbitrator shall be conclusive and binding upon the parties hereto.</w:t>
      </w:r>
    </w:p>
    <w:p w:rsidR="00C6097A" w:rsidRPr="008D1D3E" w:rsidRDefault="00C6097A" w:rsidP="00BC4BAE">
      <w:pPr>
        <w:pStyle w:val="m8648632496560131538p3"/>
        <w:spacing w:before="0" w:beforeAutospacing="0" w:after="0" w:afterAutospacing="0" w:line="360" w:lineRule="auto"/>
        <w:rPr>
          <w:rFonts w:ascii="Arial Narrow" w:hAnsi="Arial Narrow" w:cs="Arial"/>
          <w:color w:val="222222"/>
          <w:rPrChange w:id="423" w:author="Hazel Chikara" w:date="2021-03-27T22:34:00Z">
            <w:rPr>
              <w:rFonts w:ascii="Arial" w:hAnsi="Arial" w:cs="Arial"/>
              <w:color w:val="222222"/>
              <w:sz w:val="20"/>
              <w:szCs w:val="20"/>
            </w:rPr>
          </w:rPrChange>
        </w:rPr>
      </w:pPr>
      <w:r w:rsidRPr="008D1D3E">
        <w:rPr>
          <w:rFonts w:ascii="Arial Narrow" w:hAnsi="Arial Narrow" w:cs="Arial"/>
          <w:color w:val="222222"/>
          <w:rPrChange w:id="424" w:author="Hazel Chikara" w:date="2021-03-27T22:34:00Z">
            <w:rPr>
              <w:rFonts w:ascii="Arial" w:hAnsi="Arial" w:cs="Arial"/>
              <w:color w:val="222222"/>
              <w:sz w:val="20"/>
              <w:szCs w:val="20"/>
            </w:rPr>
          </w:rPrChange>
        </w:rPr>
        <w:br/>
      </w:r>
      <w:r w:rsidRPr="008D1D3E">
        <w:rPr>
          <w:rFonts w:ascii="Arial Narrow" w:hAnsi="Arial Narrow" w:cs="Arial"/>
          <w:color w:val="222222"/>
          <w:shd w:val="clear" w:color="auto" w:fill="FFFFFF"/>
          <w:rPrChange w:id="425" w:author="Hazel Chikara" w:date="2021-03-27T22:34:00Z">
            <w:rPr>
              <w:rFonts w:ascii="Arial" w:hAnsi="Arial" w:cs="Arial"/>
              <w:color w:val="222222"/>
              <w:sz w:val="20"/>
              <w:szCs w:val="20"/>
              <w:shd w:val="clear" w:color="auto" w:fill="FFFFFF"/>
            </w:rPr>
          </w:rPrChange>
        </w:rPr>
        <w:t>This provision for arbitration shall be specifically enforceable by the parties and the decision of the arbitrator in accordance herewith shall be final and binding without right of appeal. </w:t>
      </w:r>
      <w:r w:rsidRPr="008D1D3E">
        <w:rPr>
          <w:rFonts w:ascii="Arial Narrow" w:hAnsi="Arial Narrow" w:cs="Arial"/>
          <w:color w:val="222222"/>
          <w:rPrChange w:id="426" w:author="Hazel Chikara" w:date="2021-03-27T22:34:00Z">
            <w:rPr>
              <w:rFonts w:ascii="Arial" w:hAnsi="Arial" w:cs="Arial"/>
              <w:color w:val="222222"/>
              <w:sz w:val="20"/>
              <w:szCs w:val="20"/>
            </w:rPr>
          </w:rPrChange>
        </w:rPr>
        <w:br/>
      </w:r>
      <w:r w:rsidRPr="008D1D3E">
        <w:rPr>
          <w:rFonts w:ascii="Arial Narrow" w:hAnsi="Arial Narrow" w:cs="Arial"/>
          <w:color w:val="222222"/>
          <w:rPrChange w:id="427" w:author="Hazel Chikara" w:date="2021-03-27T22:34:00Z">
            <w:rPr>
              <w:rFonts w:ascii="Arial" w:hAnsi="Arial" w:cs="Arial"/>
              <w:color w:val="222222"/>
              <w:sz w:val="20"/>
              <w:szCs w:val="20"/>
            </w:rPr>
          </w:rPrChange>
        </w:rPr>
        <w:br/>
      </w:r>
      <w:r w:rsidR="000E7FCA" w:rsidRPr="008D1D3E">
        <w:rPr>
          <w:rFonts w:ascii="Arial Narrow" w:hAnsi="Arial Narrow" w:cs="Arial"/>
          <w:color w:val="222222"/>
          <w:shd w:val="clear" w:color="auto" w:fill="FFFFFF"/>
          <w:rPrChange w:id="428" w:author="Hazel Chikara" w:date="2021-03-27T22:34:00Z">
            <w:rPr>
              <w:rFonts w:ascii="Arial" w:hAnsi="Arial" w:cs="Arial"/>
              <w:b/>
              <w:color w:val="222222"/>
              <w:sz w:val="20"/>
              <w:szCs w:val="20"/>
              <w:shd w:val="clear" w:color="auto" w:fill="FFFFFF"/>
            </w:rPr>
          </w:rPrChange>
        </w:rPr>
        <w:t>11</w:t>
      </w:r>
      <w:r w:rsidRPr="008D1D3E">
        <w:rPr>
          <w:rFonts w:ascii="Arial Narrow" w:hAnsi="Arial Narrow" w:cs="Arial"/>
          <w:color w:val="222222"/>
          <w:shd w:val="clear" w:color="auto" w:fill="FFFFFF"/>
          <w:rPrChange w:id="429" w:author="Hazel Chikara" w:date="2021-03-27T22:34:00Z">
            <w:rPr>
              <w:rFonts w:ascii="Arial" w:hAnsi="Arial" w:cs="Arial"/>
              <w:b/>
              <w:color w:val="222222"/>
              <w:sz w:val="20"/>
              <w:szCs w:val="20"/>
              <w:shd w:val="clear" w:color="auto" w:fill="FFFFFF"/>
            </w:rPr>
          </w:rPrChange>
        </w:rPr>
        <w:t>. Severability</w:t>
      </w:r>
      <w:r w:rsidRPr="008D1D3E">
        <w:rPr>
          <w:rFonts w:ascii="Arial Narrow" w:hAnsi="Arial Narrow" w:cs="Arial"/>
          <w:color w:val="222222"/>
          <w:rPrChange w:id="430" w:author="Hazel Chikara" w:date="2021-03-27T22:34:00Z">
            <w:rPr>
              <w:rFonts w:ascii="Arial" w:hAnsi="Arial" w:cs="Arial"/>
              <w:color w:val="222222"/>
              <w:sz w:val="20"/>
              <w:szCs w:val="20"/>
            </w:rPr>
          </w:rPrChange>
        </w:rPr>
        <w:br/>
      </w:r>
      <w:r w:rsidRPr="008D1D3E">
        <w:rPr>
          <w:rFonts w:ascii="Arial Narrow" w:hAnsi="Arial Narrow" w:cs="Arial"/>
          <w:color w:val="222222"/>
          <w:rPrChange w:id="431" w:author="Hazel Chikara" w:date="2021-03-27T22:34:00Z">
            <w:rPr>
              <w:rFonts w:ascii="Arial" w:hAnsi="Arial" w:cs="Arial"/>
              <w:color w:val="222222"/>
              <w:sz w:val="20"/>
              <w:szCs w:val="20"/>
            </w:rPr>
          </w:rPrChange>
        </w:rPr>
        <w:br/>
      </w:r>
      <w:r w:rsidRPr="008D1D3E">
        <w:rPr>
          <w:rFonts w:ascii="Arial Narrow" w:hAnsi="Arial Narrow" w:cs="Arial"/>
          <w:color w:val="222222"/>
          <w:shd w:val="clear" w:color="auto" w:fill="FFFFFF"/>
          <w:rPrChange w:id="432" w:author="Hazel Chikara" w:date="2021-03-27T22:34:00Z">
            <w:rPr>
              <w:rFonts w:ascii="Arial" w:hAnsi="Arial" w:cs="Arial"/>
              <w:color w:val="222222"/>
              <w:sz w:val="20"/>
              <w:szCs w:val="20"/>
              <w:shd w:val="clear" w:color="auto" w:fill="FFFFFF"/>
            </w:rPr>
          </w:rPrChange>
        </w:rPr>
        <w:t>If any provision of this Agreement shall be held to be illegal, invalid or unenforceable under present or future laws, such provisions shall be fully severable, this Agreement shall be construed and enforced as if such illegal, invalid or unenforceable provision had never com</w:t>
      </w:r>
      <w:r w:rsidR="00BC4BAE" w:rsidRPr="008D1D3E">
        <w:rPr>
          <w:rFonts w:ascii="Arial Narrow" w:hAnsi="Arial Narrow" w:cs="Arial"/>
          <w:color w:val="222222"/>
          <w:shd w:val="clear" w:color="auto" w:fill="FFFFFF"/>
          <w:rPrChange w:id="433" w:author="Hazel Chikara" w:date="2021-03-27T22:34:00Z">
            <w:rPr>
              <w:rFonts w:ascii="Arial" w:hAnsi="Arial" w:cs="Arial"/>
              <w:color w:val="222222"/>
              <w:sz w:val="20"/>
              <w:szCs w:val="20"/>
              <w:shd w:val="clear" w:color="auto" w:fill="FFFFFF"/>
            </w:rPr>
          </w:rPrChange>
        </w:rPr>
        <w:t>prised a part of this Agreement</w:t>
      </w:r>
      <w:r w:rsidRPr="008D1D3E">
        <w:rPr>
          <w:rFonts w:ascii="Arial Narrow" w:hAnsi="Arial Narrow" w:cs="Arial"/>
          <w:color w:val="222222"/>
          <w:shd w:val="clear" w:color="auto" w:fill="FFFFFF"/>
          <w:rPrChange w:id="434" w:author="Hazel Chikara" w:date="2021-03-27T22:34:00Z">
            <w:rPr>
              <w:rFonts w:ascii="Arial" w:hAnsi="Arial" w:cs="Arial"/>
              <w:color w:val="222222"/>
              <w:sz w:val="20"/>
              <w:szCs w:val="20"/>
              <w:shd w:val="clear" w:color="auto" w:fill="FFFFFF"/>
            </w:rPr>
          </w:rPrChange>
        </w:rPr>
        <w:t xml:space="preserve"> and, the remaining provisions of this Agreement shall remain in full force and effect. </w:t>
      </w:r>
    </w:p>
    <w:p w:rsidR="00BC4BAE" w:rsidRPr="008D1D3E" w:rsidRDefault="00BC4BAE" w:rsidP="00BC4BAE">
      <w:pPr>
        <w:pStyle w:val="m8648632496560131538p3"/>
        <w:spacing w:before="0" w:beforeAutospacing="0" w:after="0" w:afterAutospacing="0" w:line="360" w:lineRule="auto"/>
        <w:rPr>
          <w:rFonts w:ascii="Arial Narrow" w:hAnsi="Arial Narrow" w:cs="Arial"/>
          <w:color w:val="222222"/>
          <w:rPrChange w:id="435" w:author="Hazel Chikara" w:date="2021-03-27T22:34:00Z">
            <w:rPr>
              <w:rFonts w:ascii="Arial" w:hAnsi="Arial" w:cs="Arial"/>
              <w:color w:val="222222"/>
              <w:sz w:val="20"/>
              <w:szCs w:val="20"/>
            </w:rPr>
          </w:rPrChange>
        </w:rPr>
      </w:pPr>
    </w:p>
    <w:p w:rsidR="00C6097A" w:rsidRPr="008D1D3E" w:rsidRDefault="000E7FCA" w:rsidP="000E7FCA">
      <w:pPr>
        <w:pStyle w:val="m8648632496560131538p3"/>
        <w:spacing w:before="0" w:beforeAutospacing="0" w:after="0" w:afterAutospacing="0" w:line="360" w:lineRule="auto"/>
        <w:rPr>
          <w:rFonts w:ascii="Arial Narrow" w:hAnsi="Arial Narrow" w:cs="Arial"/>
          <w:color w:val="222222"/>
          <w:rPrChange w:id="436" w:author="Hazel Chikara" w:date="2021-03-27T22:34:00Z">
            <w:rPr>
              <w:rFonts w:ascii="Arial" w:hAnsi="Arial" w:cs="Arial"/>
              <w:color w:val="222222"/>
              <w:sz w:val="20"/>
              <w:szCs w:val="20"/>
            </w:rPr>
          </w:rPrChange>
        </w:rPr>
      </w:pPr>
      <w:r w:rsidRPr="008D1D3E">
        <w:rPr>
          <w:rFonts w:ascii="Arial Narrow" w:hAnsi="Arial Narrow" w:cs="Arial"/>
          <w:color w:val="222222"/>
          <w:shd w:val="clear" w:color="auto" w:fill="FFFFFF"/>
          <w:rPrChange w:id="437" w:author="Hazel Chikara" w:date="2021-03-27T22:34:00Z">
            <w:rPr>
              <w:rFonts w:ascii="Arial" w:hAnsi="Arial" w:cs="Arial"/>
              <w:b/>
              <w:color w:val="222222"/>
              <w:sz w:val="20"/>
              <w:szCs w:val="20"/>
              <w:shd w:val="clear" w:color="auto" w:fill="FFFFFF"/>
            </w:rPr>
          </w:rPrChange>
        </w:rPr>
        <w:t>12</w:t>
      </w:r>
      <w:r w:rsidR="00C6097A" w:rsidRPr="008D1D3E">
        <w:rPr>
          <w:rFonts w:ascii="Arial Narrow" w:hAnsi="Arial Narrow" w:cs="Arial"/>
          <w:color w:val="222222"/>
          <w:shd w:val="clear" w:color="auto" w:fill="FFFFFF"/>
          <w:rPrChange w:id="438" w:author="Hazel Chikara" w:date="2021-03-27T22:34:00Z">
            <w:rPr>
              <w:rFonts w:ascii="Arial" w:hAnsi="Arial" w:cs="Arial"/>
              <w:b/>
              <w:color w:val="222222"/>
              <w:sz w:val="20"/>
              <w:szCs w:val="20"/>
              <w:shd w:val="clear" w:color="auto" w:fill="FFFFFF"/>
            </w:rPr>
          </w:rPrChange>
        </w:rPr>
        <w:t>. Limitation of Liability</w:t>
      </w:r>
      <w:r w:rsidR="00C6097A" w:rsidRPr="008D1D3E">
        <w:rPr>
          <w:rFonts w:ascii="Arial Narrow" w:hAnsi="Arial Narrow" w:cs="Arial"/>
          <w:color w:val="222222"/>
          <w:shd w:val="clear" w:color="auto" w:fill="FFFFFF"/>
          <w:rPrChange w:id="439" w:author="Hazel Chikara" w:date="2021-03-27T22:34:00Z">
            <w:rPr>
              <w:rFonts w:ascii="Arial" w:hAnsi="Arial" w:cs="Arial"/>
              <w:color w:val="222222"/>
              <w:sz w:val="20"/>
              <w:szCs w:val="20"/>
              <w:shd w:val="clear" w:color="auto" w:fill="FFFFFF"/>
            </w:rPr>
          </w:rPrChange>
        </w:rPr>
        <w:t> </w:t>
      </w:r>
      <w:del w:id="440" w:author="Hazel Chikara" w:date="2021-03-26T16:28:00Z">
        <w:r w:rsidR="00C6097A" w:rsidRPr="008D1D3E" w:rsidDel="00123952">
          <w:rPr>
            <w:rFonts w:ascii="Arial Narrow" w:hAnsi="Arial Narrow" w:cs="Arial"/>
            <w:color w:val="222222"/>
            <w:shd w:val="clear" w:color="auto" w:fill="FFFFFF"/>
            <w:rPrChange w:id="441" w:author="Hazel Chikara" w:date="2021-03-27T22:34:00Z">
              <w:rPr>
                <w:rFonts w:ascii="Arial" w:hAnsi="Arial" w:cs="Arial"/>
                <w:color w:val="222222"/>
                <w:sz w:val="20"/>
                <w:szCs w:val="20"/>
                <w:shd w:val="clear" w:color="auto" w:fill="FFFFFF"/>
              </w:rPr>
            </w:rPrChange>
          </w:rPr>
          <w:delText> </w:delText>
        </w:r>
      </w:del>
      <w:r w:rsidR="00C6097A" w:rsidRPr="008D1D3E">
        <w:rPr>
          <w:rFonts w:ascii="Arial Narrow" w:hAnsi="Arial Narrow" w:cs="Arial"/>
          <w:color w:val="222222"/>
          <w:rPrChange w:id="442" w:author="Hazel Chikara" w:date="2021-03-27T22:34:00Z">
            <w:rPr>
              <w:rFonts w:ascii="Arial" w:hAnsi="Arial" w:cs="Arial"/>
              <w:color w:val="222222"/>
              <w:sz w:val="20"/>
              <w:szCs w:val="20"/>
            </w:rPr>
          </w:rPrChange>
        </w:rPr>
        <w:br/>
      </w:r>
      <w:r w:rsidR="00C6097A" w:rsidRPr="008D1D3E">
        <w:rPr>
          <w:rFonts w:ascii="Arial Narrow" w:hAnsi="Arial Narrow" w:cs="Arial"/>
          <w:color w:val="222222"/>
          <w:rPrChange w:id="443" w:author="Hazel Chikara" w:date="2021-03-27T22:34:00Z">
            <w:rPr>
              <w:rFonts w:ascii="Arial" w:hAnsi="Arial" w:cs="Arial"/>
              <w:color w:val="222222"/>
              <w:sz w:val="20"/>
              <w:szCs w:val="20"/>
            </w:rPr>
          </w:rPrChange>
        </w:rPr>
        <w:br/>
      </w:r>
      <w:r w:rsidR="001B1BE4" w:rsidRPr="008D1D3E">
        <w:rPr>
          <w:rFonts w:ascii="Arial Narrow" w:hAnsi="Arial Narrow" w:cs="Arial"/>
          <w:color w:val="222222"/>
          <w:shd w:val="clear" w:color="auto" w:fill="FFFFFF"/>
          <w:rPrChange w:id="444" w:author="Hazel Chikara" w:date="2021-03-27T22:34:00Z">
            <w:rPr>
              <w:rFonts w:ascii="Arial" w:hAnsi="Arial" w:cs="Arial"/>
              <w:color w:val="222222"/>
              <w:sz w:val="20"/>
              <w:szCs w:val="20"/>
              <w:shd w:val="clear" w:color="auto" w:fill="FFFFFF"/>
            </w:rPr>
          </w:rPrChange>
        </w:rPr>
        <w:t>I</w:t>
      </w:r>
      <w:r w:rsidR="00BC4BAE" w:rsidRPr="008D1D3E">
        <w:rPr>
          <w:rFonts w:ascii="Arial Narrow" w:hAnsi="Arial Narrow" w:cs="Arial"/>
          <w:color w:val="222222"/>
          <w:shd w:val="clear" w:color="auto" w:fill="FFFFFF"/>
          <w:rPrChange w:id="445" w:author="Hazel Chikara" w:date="2021-03-27T22:34:00Z">
            <w:rPr>
              <w:rFonts w:ascii="Arial" w:hAnsi="Arial" w:cs="Arial"/>
              <w:color w:val="222222"/>
              <w:sz w:val="20"/>
              <w:szCs w:val="20"/>
              <w:shd w:val="clear" w:color="auto" w:fill="FFFFFF"/>
            </w:rPr>
          </w:rPrChange>
        </w:rPr>
        <w:t>n no event shall either party be liable to the other party for any indirect, incidental, consequential, special or exemplary damages, including without limitation, business interruption, loss of or unauthorized access to information, damages for loss of profits, incurred by the other party arising out of the services provided under this agreement, even if such party has been advised of the possibility of such damages. In no event will either parties liability on any claim, loss or liability arising out of or connected with this agreement shall exceed the amounts paid to consignor during the</w:t>
      </w:r>
      <w:ins w:id="446" w:author="Hazel Chikara" w:date="2021-03-27T22:27:00Z">
        <w:r w:rsidR="001107CD" w:rsidRPr="008D1D3E">
          <w:rPr>
            <w:rFonts w:ascii="Arial Narrow" w:hAnsi="Arial Narrow" w:cs="Arial"/>
            <w:color w:val="222222"/>
            <w:shd w:val="clear" w:color="auto" w:fill="FFFFFF"/>
            <w:rPrChange w:id="447" w:author="Hazel Chikara" w:date="2021-03-27T22:34:00Z">
              <w:rPr>
                <w:rFonts w:ascii="Arial" w:hAnsi="Arial" w:cs="Arial"/>
                <w:color w:val="222222"/>
                <w:sz w:val="20"/>
                <w:szCs w:val="20"/>
                <w:shd w:val="clear" w:color="auto" w:fill="FFFFFF"/>
              </w:rPr>
            </w:rPrChange>
          </w:rPr>
          <w:t xml:space="preserve"> twelve (12) mo</w:t>
        </w:r>
      </w:ins>
      <w:del w:id="448" w:author="Hazel Chikara" w:date="2021-03-27T22:27:00Z">
        <w:r w:rsidR="00BC4BAE" w:rsidRPr="008D1D3E" w:rsidDel="001107CD">
          <w:rPr>
            <w:rFonts w:ascii="Arial Narrow" w:hAnsi="Arial Narrow" w:cs="Arial"/>
            <w:color w:val="222222"/>
            <w:shd w:val="clear" w:color="auto" w:fill="FFFFFF"/>
            <w:rPrChange w:id="449" w:author="Hazel Chikara" w:date="2021-03-27T22:34:00Z">
              <w:rPr>
                <w:rFonts w:ascii="Arial" w:hAnsi="Arial" w:cs="Arial"/>
                <w:color w:val="222222"/>
                <w:sz w:val="20"/>
                <w:szCs w:val="20"/>
                <w:shd w:val="clear" w:color="auto" w:fill="FFFFFF"/>
              </w:rPr>
            </w:rPrChange>
          </w:rPr>
          <w:delText xml:space="preserve"> __</w:delText>
        </w:r>
      </w:del>
      <w:del w:id="450" w:author="Hazel Chikara" w:date="2021-03-27T22:26:00Z">
        <w:r w:rsidR="00BC4BAE" w:rsidRPr="008D1D3E" w:rsidDel="001107CD">
          <w:rPr>
            <w:rFonts w:ascii="Arial Narrow" w:hAnsi="Arial Narrow" w:cs="Arial"/>
            <w:color w:val="222222"/>
            <w:shd w:val="clear" w:color="auto" w:fill="FFFFFF"/>
            <w:rPrChange w:id="451" w:author="Hazel Chikara" w:date="2021-03-27T22:34:00Z">
              <w:rPr>
                <w:rFonts w:ascii="Arial" w:hAnsi="Arial" w:cs="Arial"/>
                <w:color w:val="222222"/>
                <w:sz w:val="20"/>
                <w:szCs w:val="20"/>
                <w:shd w:val="clear" w:color="auto" w:fill="FFFFFF"/>
              </w:rPr>
            </w:rPrChange>
          </w:rPr>
          <w:delText>________ mo</w:delText>
        </w:r>
      </w:del>
      <w:r w:rsidR="00BC4BAE" w:rsidRPr="008D1D3E">
        <w:rPr>
          <w:rFonts w:ascii="Arial Narrow" w:hAnsi="Arial Narrow" w:cs="Arial"/>
          <w:color w:val="222222"/>
          <w:shd w:val="clear" w:color="auto" w:fill="FFFFFF"/>
          <w:rPrChange w:id="452" w:author="Hazel Chikara" w:date="2021-03-27T22:34:00Z">
            <w:rPr>
              <w:rFonts w:ascii="Arial" w:hAnsi="Arial" w:cs="Arial"/>
              <w:color w:val="222222"/>
              <w:sz w:val="20"/>
              <w:szCs w:val="20"/>
              <w:shd w:val="clear" w:color="auto" w:fill="FFFFFF"/>
            </w:rPr>
          </w:rPrChange>
        </w:rPr>
        <w:t>nths period immediately preceding the event giving rise to such claim or action by consignee. </w:t>
      </w:r>
      <w:r w:rsidR="00C6097A" w:rsidRPr="008D1D3E">
        <w:rPr>
          <w:rFonts w:ascii="Arial Narrow" w:hAnsi="Arial Narrow" w:cs="Arial"/>
          <w:color w:val="222222"/>
          <w:rPrChange w:id="453" w:author="Hazel Chikara" w:date="2021-03-27T22:34:00Z">
            <w:rPr>
              <w:rFonts w:ascii="Arial" w:hAnsi="Arial" w:cs="Arial"/>
              <w:color w:val="222222"/>
              <w:sz w:val="20"/>
              <w:szCs w:val="20"/>
            </w:rPr>
          </w:rPrChange>
        </w:rPr>
        <w:br/>
      </w:r>
    </w:p>
    <w:p w:rsidR="00BC4BAE" w:rsidRPr="008D1D3E" w:rsidRDefault="000E7FCA" w:rsidP="00BC4BAE">
      <w:pPr>
        <w:pStyle w:val="m8648632496560131538p3"/>
        <w:spacing w:before="0" w:beforeAutospacing="0" w:after="0" w:afterAutospacing="0" w:line="360" w:lineRule="auto"/>
        <w:rPr>
          <w:rFonts w:ascii="Arial Narrow" w:hAnsi="Arial Narrow" w:cs="Arial"/>
          <w:color w:val="222222"/>
          <w:shd w:val="clear" w:color="auto" w:fill="FFFFFF"/>
          <w:rPrChange w:id="454" w:author="Hazel Chikara" w:date="2021-03-27T22:34:00Z">
            <w:rPr>
              <w:rFonts w:ascii="Arial" w:hAnsi="Arial" w:cs="Arial"/>
              <w:color w:val="222222"/>
              <w:sz w:val="20"/>
              <w:szCs w:val="20"/>
              <w:shd w:val="clear" w:color="auto" w:fill="FFFFFF"/>
            </w:rPr>
          </w:rPrChange>
        </w:rPr>
      </w:pPr>
      <w:r w:rsidRPr="008D1D3E">
        <w:rPr>
          <w:rFonts w:ascii="Arial Narrow" w:hAnsi="Arial Narrow" w:cs="Arial"/>
          <w:color w:val="222222"/>
          <w:shd w:val="clear" w:color="auto" w:fill="FFFFFF"/>
          <w:rPrChange w:id="455" w:author="Hazel Chikara" w:date="2021-03-27T22:34:00Z">
            <w:rPr>
              <w:rFonts w:ascii="Arial" w:hAnsi="Arial" w:cs="Arial"/>
              <w:b/>
              <w:color w:val="222222"/>
              <w:sz w:val="20"/>
              <w:szCs w:val="20"/>
              <w:shd w:val="clear" w:color="auto" w:fill="FFFFFF"/>
            </w:rPr>
          </w:rPrChange>
        </w:rPr>
        <w:t>13</w:t>
      </w:r>
      <w:r w:rsidR="00C6097A" w:rsidRPr="008D1D3E">
        <w:rPr>
          <w:rFonts w:ascii="Arial Narrow" w:hAnsi="Arial Narrow" w:cs="Arial"/>
          <w:color w:val="222222"/>
          <w:shd w:val="clear" w:color="auto" w:fill="FFFFFF"/>
          <w:rPrChange w:id="456" w:author="Hazel Chikara" w:date="2021-03-27T22:34:00Z">
            <w:rPr>
              <w:rFonts w:ascii="Arial" w:hAnsi="Arial" w:cs="Arial"/>
              <w:b/>
              <w:color w:val="222222"/>
              <w:sz w:val="20"/>
              <w:szCs w:val="20"/>
              <w:shd w:val="clear" w:color="auto" w:fill="FFFFFF"/>
            </w:rPr>
          </w:rPrChange>
        </w:rPr>
        <w:t>. Indemnification</w:t>
      </w:r>
      <w:r w:rsidR="00C6097A" w:rsidRPr="008D1D3E">
        <w:rPr>
          <w:rFonts w:ascii="Arial Narrow" w:hAnsi="Arial Narrow" w:cs="Arial"/>
          <w:color w:val="222222"/>
          <w:rPrChange w:id="457" w:author="Hazel Chikara" w:date="2021-03-27T22:34:00Z">
            <w:rPr>
              <w:rFonts w:ascii="Arial" w:hAnsi="Arial" w:cs="Arial"/>
              <w:color w:val="222222"/>
              <w:sz w:val="20"/>
              <w:szCs w:val="20"/>
            </w:rPr>
          </w:rPrChange>
        </w:rPr>
        <w:br/>
      </w:r>
      <w:r w:rsidR="00C6097A" w:rsidRPr="008D1D3E">
        <w:rPr>
          <w:rFonts w:ascii="Arial Narrow" w:hAnsi="Arial Narrow" w:cs="Arial"/>
          <w:color w:val="222222"/>
          <w:rPrChange w:id="458" w:author="Hazel Chikara" w:date="2021-03-27T22:34:00Z">
            <w:rPr>
              <w:rFonts w:ascii="Arial" w:hAnsi="Arial" w:cs="Arial"/>
              <w:color w:val="222222"/>
              <w:sz w:val="20"/>
              <w:szCs w:val="20"/>
            </w:rPr>
          </w:rPrChange>
        </w:rPr>
        <w:br/>
      </w:r>
      <w:r w:rsidR="00C6097A" w:rsidRPr="008D1D3E">
        <w:rPr>
          <w:rFonts w:ascii="Arial Narrow" w:hAnsi="Arial Narrow" w:cs="Arial"/>
          <w:color w:val="222222"/>
          <w:shd w:val="clear" w:color="auto" w:fill="FFFFFF"/>
          <w:rPrChange w:id="459" w:author="Hazel Chikara" w:date="2021-03-27T22:34:00Z">
            <w:rPr>
              <w:rFonts w:ascii="Arial" w:hAnsi="Arial" w:cs="Arial"/>
              <w:color w:val="222222"/>
              <w:sz w:val="20"/>
              <w:szCs w:val="20"/>
              <w:shd w:val="clear" w:color="auto" w:fill="FFFFFF"/>
            </w:rPr>
          </w:rPrChange>
        </w:rPr>
        <w:t>Each party shall at its own expense indemnify and hold h</w:t>
      </w:r>
      <w:r w:rsidR="00BC4BAE" w:rsidRPr="008D1D3E">
        <w:rPr>
          <w:rFonts w:ascii="Arial Narrow" w:hAnsi="Arial Narrow" w:cs="Arial"/>
          <w:color w:val="222222"/>
          <w:shd w:val="clear" w:color="auto" w:fill="FFFFFF"/>
          <w:rPrChange w:id="460" w:author="Hazel Chikara" w:date="2021-03-27T22:34:00Z">
            <w:rPr>
              <w:rFonts w:ascii="Arial" w:hAnsi="Arial" w:cs="Arial"/>
              <w:color w:val="222222"/>
              <w:sz w:val="20"/>
              <w:szCs w:val="20"/>
              <w:shd w:val="clear" w:color="auto" w:fill="FFFFFF"/>
            </w:rPr>
          </w:rPrChange>
        </w:rPr>
        <w:t>armless, and at the other parties request defend such parties</w:t>
      </w:r>
      <w:r w:rsidR="00C6097A" w:rsidRPr="008D1D3E">
        <w:rPr>
          <w:rFonts w:ascii="Arial Narrow" w:hAnsi="Arial Narrow" w:cs="Arial"/>
          <w:color w:val="222222"/>
          <w:shd w:val="clear" w:color="auto" w:fill="FFFFFF"/>
          <w:rPrChange w:id="461" w:author="Hazel Chikara" w:date="2021-03-27T22:34:00Z">
            <w:rPr>
              <w:rFonts w:ascii="Arial" w:hAnsi="Arial" w:cs="Arial"/>
              <w:color w:val="222222"/>
              <w:sz w:val="20"/>
              <w:szCs w:val="20"/>
              <w:shd w:val="clear" w:color="auto" w:fill="FFFFFF"/>
            </w:rPr>
          </w:rPrChange>
        </w:rPr>
        <w:t xml:space="preserve"> affiliates, subsidiaries, successors</w:t>
      </w:r>
      <w:r w:rsidR="00BC4BAE" w:rsidRPr="008D1D3E">
        <w:rPr>
          <w:rFonts w:ascii="Arial Narrow" w:hAnsi="Arial Narrow" w:cs="Arial"/>
          <w:color w:val="222222"/>
          <w:shd w:val="clear" w:color="auto" w:fill="FFFFFF"/>
          <w:rPrChange w:id="462" w:author="Hazel Chikara" w:date="2021-03-27T22:34:00Z">
            <w:rPr>
              <w:rFonts w:ascii="Arial" w:hAnsi="Arial" w:cs="Arial"/>
              <w:color w:val="222222"/>
              <w:sz w:val="20"/>
              <w:szCs w:val="20"/>
              <w:shd w:val="clear" w:color="auto" w:fill="FFFFFF"/>
            </w:rPr>
          </w:rPrChange>
        </w:rPr>
        <w:t>, directors, employees,</w:t>
      </w:r>
      <w:r w:rsidR="00C6097A" w:rsidRPr="008D1D3E">
        <w:rPr>
          <w:rFonts w:ascii="Arial Narrow" w:hAnsi="Arial Narrow" w:cs="Arial"/>
          <w:color w:val="222222"/>
          <w:shd w:val="clear" w:color="auto" w:fill="FFFFFF"/>
          <w:rPrChange w:id="463" w:author="Hazel Chikara" w:date="2021-03-27T22:34:00Z">
            <w:rPr>
              <w:rFonts w:ascii="Arial" w:hAnsi="Arial" w:cs="Arial"/>
              <w:color w:val="222222"/>
              <w:sz w:val="20"/>
              <w:szCs w:val="20"/>
              <w:shd w:val="clear" w:color="auto" w:fill="FFFFFF"/>
            </w:rPr>
          </w:rPrChange>
        </w:rPr>
        <w:t xml:space="preserve"> and agents from and against any and all claims, losses, liabilities, damages, demand, settlements, loss, expenses</w:t>
      </w:r>
      <w:r w:rsidR="00BC4BAE" w:rsidRPr="008D1D3E">
        <w:rPr>
          <w:rFonts w:ascii="Arial Narrow" w:hAnsi="Arial Narrow" w:cs="Arial"/>
          <w:color w:val="222222"/>
          <w:shd w:val="clear" w:color="auto" w:fill="FFFFFF"/>
          <w:rPrChange w:id="464" w:author="Hazel Chikara" w:date="2021-03-27T22:34:00Z">
            <w:rPr>
              <w:rFonts w:ascii="Arial" w:hAnsi="Arial" w:cs="Arial"/>
              <w:color w:val="222222"/>
              <w:sz w:val="20"/>
              <w:szCs w:val="20"/>
              <w:shd w:val="clear" w:color="auto" w:fill="FFFFFF"/>
            </w:rPr>
          </w:rPrChange>
        </w:rPr>
        <w:t xml:space="preserve"> and costs (including </w:t>
      </w:r>
      <w:del w:id="465" w:author="Hazel Chikara" w:date="2021-03-27T22:27:00Z">
        <w:r w:rsidR="00BC4BAE" w:rsidRPr="008D1D3E" w:rsidDel="002B1C17">
          <w:rPr>
            <w:rFonts w:ascii="Arial Narrow" w:hAnsi="Arial Narrow" w:cs="Arial"/>
            <w:color w:val="222222"/>
            <w:shd w:val="clear" w:color="auto" w:fill="FFFFFF"/>
            <w:rPrChange w:id="466" w:author="Hazel Chikara" w:date="2021-03-27T22:34:00Z">
              <w:rPr>
                <w:rFonts w:ascii="Arial" w:hAnsi="Arial" w:cs="Arial"/>
                <w:color w:val="222222"/>
                <w:sz w:val="20"/>
                <w:szCs w:val="20"/>
                <w:shd w:val="clear" w:color="auto" w:fill="FFFFFF"/>
              </w:rPr>
            </w:rPrChange>
          </w:rPr>
          <w:delText>attorneys</w:delText>
        </w:r>
      </w:del>
      <w:ins w:id="467" w:author="Hazel Chikara" w:date="2021-03-27T22:27:00Z">
        <w:r w:rsidR="002B1C17" w:rsidRPr="008D1D3E">
          <w:rPr>
            <w:rFonts w:ascii="Arial Narrow" w:hAnsi="Arial Narrow" w:cs="Arial"/>
            <w:color w:val="222222"/>
            <w:shd w:val="clear" w:color="auto" w:fill="FFFFFF"/>
            <w:rPrChange w:id="468" w:author="Hazel Chikara" w:date="2021-03-27T22:34:00Z">
              <w:rPr>
                <w:rFonts w:ascii="Arial" w:hAnsi="Arial" w:cs="Arial"/>
                <w:color w:val="222222"/>
                <w:sz w:val="20"/>
                <w:szCs w:val="20"/>
                <w:shd w:val="clear" w:color="auto" w:fill="FFFFFF"/>
              </w:rPr>
            </w:rPrChange>
          </w:rPr>
          <w:t>attorneys</w:t>
        </w:r>
      </w:ins>
      <w:ins w:id="469" w:author="Hazel Chikara" w:date="2021-03-27T22:28:00Z">
        <w:r w:rsidR="002B1C17" w:rsidRPr="008D1D3E">
          <w:rPr>
            <w:rFonts w:ascii="Arial Narrow" w:hAnsi="Arial Narrow" w:cs="Arial"/>
            <w:color w:val="222222"/>
            <w:shd w:val="clear" w:color="auto" w:fill="FFFFFF"/>
            <w:rPrChange w:id="470" w:author="Hazel Chikara" w:date="2021-03-27T22:34:00Z">
              <w:rPr>
                <w:rFonts w:ascii="Arial" w:hAnsi="Arial" w:cs="Arial"/>
                <w:color w:val="222222"/>
                <w:sz w:val="20"/>
                <w:szCs w:val="20"/>
                <w:shd w:val="clear" w:color="auto" w:fill="FFFFFF"/>
              </w:rPr>
            </w:rPrChange>
          </w:rPr>
          <w:t>’</w:t>
        </w:r>
      </w:ins>
      <w:r w:rsidR="00C6097A" w:rsidRPr="008D1D3E">
        <w:rPr>
          <w:rFonts w:ascii="Arial Narrow" w:hAnsi="Arial Narrow" w:cs="Arial"/>
          <w:color w:val="222222"/>
          <w:shd w:val="clear" w:color="auto" w:fill="FFFFFF"/>
          <w:rPrChange w:id="471" w:author="Hazel Chikara" w:date="2021-03-27T22:34:00Z">
            <w:rPr>
              <w:rFonts w:ascii="Arial" w:hAnsi="Arial" w:cs="Arial"/>
              <w:color w:val="222222"/>
              <w:sz w:val="20"/>
              <w:szCs w:val="20"/>
              <w:shd w:val="clear" w:color="auto" w:fill="FFFFFF"/>
            </w:rPr>
          </w:rPrChange>
        </w:rPr>
        <w:t xml:space="preserve"> fees and court costs) which arise directly or indirectly out of or relate to</w:t>
      </w:r>
      <w:del w:id="472" w:author="Hazel Chikara" w:date="2021-03-27T22:28:00Z">
        <w:r w:rsidR="00C6097A" w:rsidRPr="008D1D3E" w:rsidDel="006571A4">
          <w:rPr>
            <w:rFonts w:ascii="Arial Narrow" w:hAnsi="Arial Narrow" w:cs="Arial"/>
            <w:color w:val="222222"/>
            <w:shd w:val="clear" w:color="auto" w:fill="FFFFFF"/>
            <w:rPrChange w:id="473" w:author="Hazel Chikara" w:date="2021-03-27T22:34:00Z">
              <w:rPr>
                <w:rFonts w:ascii="Arial" w:hAnsi="Arial" w:cs="Arial"/>
                <w:color w:val="222222"/>
                <w:sz w:val="20"/>
                <w:szCs w:val="20"/>
                <w:shd w:val="clear" w:color="auto" w:fill="FFFFFF"/>
              </w:rPr>
            </w:rPrChange>
          </w:rPr>
          <w:delText xml:space="preserve"> </w:delText>
        </w:r>
      </w:del>
      <w:ins w:id="474" w:author="Hazel Chikara" w:date="2021-03-27T22:28:00Z">
        <w:r w:rsidR="006571A4" w:rsidRPr="008D1D3E">
          <w:rPr>
            <w:rFonts w:ascii="Arial Narrow" w:hAnsi="Arial Narrow" w:cs="Arial"/>
            <w:color w:val="222222"/>
            <w:shd w:val="clear" w:color="auto" w:fill="FFFFFF"/>
            <w:rPrChange w:id="475" w:author="Hazel Chikara" w:date="2021-03-27T22:34:00Z">
              <w:rPr>
                <w:rFonts w:ascii="Arial" w:hAnsi="Arial" w:cs="Arial"/>
                <w:color w:val="222222"/>
                <w:sz w:val="20"/>
                <w:szCs w:val="20"/>
                <w:shd w:val="clear" w:color="auto" w:fill="FFFFFF"/>
              </w:rPr>
            </w:rPrChange>
          </w:rPr>
          <w:t>:</w:t>
        </w:r>
        <w:r w:rsidR="004F075E" w:rsidRPr="008D1D3E">
          <w:rPr>
            <w:rFonts w:ascii="Arial Narrow" w:hAnsi="Arial Narrow" w:cs="Arial"/>
            <w:color w:val="222222"/>
            <w:shd w:val="clear" w:color="auto" w:fill="FFFFFF"/>
            <w:rPrChange w:id="476" w:author="Hazel Chikara" w:date="2021-03-27T22:34:00Z">
              <w:rPr>
                <w:rFonts w:ascii="Arial" w:hAnsi="Arial" w:cs="Arial"/>
                <w:color w:val="222222"/>
                <w:sz w:val="20"/>
                <w:szCs w:val="20"/>
                <w:shd w:val="clear" w:color="auto" w:fill="FFFFFF"/>
              </w:rPr>
            </w:rPrChange>
          </w:rPr>
          <w:t>-</w:t>
        </w:r>
      </w:ins>
    </w:p>
    <w:p w:rsidR="00BC4BAE" w:rsidRPr="008D1D3E" w:rsidRDefault="00BC4BAE" w:rsidP="00BC4BAE">
      <w:pPr>
        <w:pStyle w:val="m8648632496560131538p3"/>
        <w:spacing w:before="0" w:beforeAutospacing="0" w:after="0" w:afterAutospacing="0" w:line="360" w:lineRule="auto"/>
        <w:rPr>
          <w:rFonts w:ascii="Arial Narrow" w:hAnsi="Arial Narrow" w:cs="Arial"/>
          <w:color w:val="222222"/>
          <w:shd w:val="clear" w:color="auto" w:fill="FFFFFF"/>
          <w:rPrChange w:id="477" w:author="Hazel Chikara" w:date="2021-03-27T22:34:00Z">
            <w:rPr>
              <w:rFonts w:ascii="Arial" w:hAnsi="Arial" w:cs="Arial"/>
              <w:color w:val="222222"/>
              <w:sz w:val="20"/>
              <w:szCs w:val="20"/>
              <w:shd w:val="clear" w:color="auto" w:fill="FFFFFF"/>
            </w:rPr>
          </w:rPrChange>
        </w:rPr>
      </w:pPr>
    </w:p>
    <w:p w:rsidR="00BC4BAE" w:rsidRPr="008D1D3E" w:rsidRDefault="00C6097A" w:rsidP="00BC4BAE">
      <w:pPr>
        <w:pStyle w:val="m8648632496560131538p3"/>
        <w:spacing w:before="0" w:beforeAutospacing="0" w:after="0" w:afterAutospacing="0" w:line="360" w:lineRule="auto"/>
        <w:rPr>
          <w:rFonts w:ascii="Arial Narrow" w:hAnsi="Arial Narrow" w:cs="Arial"/>
          <w:color w:val="222222"/>
          <w:shd w:val="clear" w:color="auto" w:fill="FFFFFF"/>
          <w:rPrChange w:id="478" w:author="Hazel Chikara" w:date="2021-03-27T22:34:00Z">
            <w:rPr>
              <w:rFonts w:ascii="Arial" w:hAnsi="Arial" w:cs="Arial"/>
              <w:color w:val="222222"/>
              <w:sz w:val="20"/>
              <w:szCs w:val="20"/>
              <w:shd w:val="clear" w:color="auto" w:fill="FFFFFF"/>
            </w:rPr>
          </w:rPrChange>
        </w:rPr>
      </w:pPr>
      <w:r w:rsidRPr="008D1D3E">
        <w:rPr>
          <w:rFonts w:ascii="Arial Narrow" w:hAnsi="Arial Narrow" w:cs="Arial"/>
          <w:color w:val="222222"/>
          <w:shd w:val="clear" w:color="auto" w:fill="FFFFFF"/>
          <w:rPrChange w:id="479" w:author="Hazel Chikara" w:date="2021-03-27T22:34:00Z">
            <w:rPr>
              <w:rFonts w:ascii="Arial" w:hAnsi="Arial" w:cs="Arial"/>
              <w:color w:val="222222"/>
              <w:sz w:val="20"/>
              <w:szCs w:val="20"/>
              <w:shd w:val="clear" w:color="auto" w:fill="FFFFFF"/>
            </w:rPr>
          </w:rPrChange>
        </w:rPr>
        <w:t xml:space="preserve">(a) </w:t>
      </w:r>
      <w:del w:id="480" w:author="Hazel Chikara" w:date="2021-03-27T22:28:00Z">
        <w:r w:rsidRPr="008D1D3E" w:rsidDel="00F52657">
          <w:rPr>
            <w:rFonts w:ascii="Arial Narrow" w:hAnsi="Arial Narrow" w:cs="Arial"/>
            <w:color w:val="222222"/>
            <w:shd w:val="clear" w:color="auto" w:fill="FFFFFF"/>
            <w:rPrChange w:id="481" w:author="Hazel Chikara" w:date="2021-03-27T22:34:00Z">
              <w:rPr>
                <w:rFonts w:ascii="Arial" w:hAnsi="Arial" w:cs="Arial"/>
                <w:color w:val="222222"/>
                <w:sz w:val="20"/>
                <w:szCs w:val="20"/>
                <w:shd w:val="clear" w:color="auto" w:fill="FFFFFF"/>
              </w:rPr>
            </w:rPrChange>
          </w:rPr>
          <w:delText>any b</w:delText>
        </w:r>
      </w:del>
      <w:ins w:id="482" w:author="Hazel Chikara" w:date="2021-03-27T22:28:00Z">
        <w:r w:rsidR="00F52657" w:rsidRPr="008D1D3E">
          <w:rPr>
            <w:rFonts w:ascii="Arial Narrow" w:hAnsi="Arial Narrow" w:cs="Arial"/>
            <w:color w:val="222222"/>
            <w:shd w:val="clear" w:color="auto" w:fill="FFFFFF"/>
            <w:rPrChange w:id="483" w:author="Hazel Chikara" w:date="2021-03-27T22:34:00Z">
              <w:rPr>
                <w:rFonts w:ascii="Arial" w:hAnsi="Arial" w:cs="Arial"/>
                <w:color w:val="222222"/>
                <w:sz w:val="20"/>
                <w:szCs w:val="20"/>
                <w:shd w:val="clear" w:color="auto" w:fill="FFFFFF"/>
              </w:rPr>
            </w:rPrChange>
          </w:rPr>
          <w:t>B</w:t>
        </w:r>
      </w:ins>
      <w:r w:rsidRPr="008D1D3E">
        <w:rPr>
          <w:rFonts w:ascii="Arial Narrow" w:hAnsi="Arial Narrow" w:cs="Arial"/>
          <w:color w:val="222222"/>
          <w:shd w:val="clear" w:color="auto" w:fill="FFFFFF"/>
          <w:rPrChange w:id="484" w:author="Hazel Chikara" w:date="2021-03-27T22:34:00Z">
            <w:rPr>
              <w:rFonts w:ascii="Arial" w:hAnsi="Arial" w:cs="Arial"/>
              <w:color w:val="222222"/>
              <w:sz w:val="20"/>
              <w:szCs w:val="20"/>
              <w:shd w:val="clear" w:color="auto" w:fill="FFFFFF"/>
            </w:rPr>
          </w:rPrChange>
        </w:rPr>
        <w:t xml:space="preserve">reach </w:t>
      </w:r>
      <w:ins w:id="485" w:author="Hazel Chikara" w:date="2021-03-27T22:28:00Z">
        <w:r w:rsidR="00F52657" w:rsidRPr="008D1D3E">
          <w:rPr>
            <w:rFonts w:ascii="Arial Narrow" w:hAnsi="Arial Narrow" w:cs="Arial"/>
            <w:color w:val="222222"/>
            <w:shd w:val="clear" w:color="auto" w:fill="FFFFFF"/>
            <w:rPrChange w:id="486" w:author="Hazel Chikara" w:date="2021-03-27T22:34:00Z">
              <w:rPr>
                <w:rFonts w:ascii="Arial" w:hAnsi="Arial" w:cs="Arial"/>
                <w:color w:val="222222"/>
                <w:sz w:val="20"/>
                <w:szCs w:val="20"/>
                <w:shd w:val="clear" w:color="auto" w:fill="FFFFFF"/>
              </w:rPr>
            </w:rPrChange>
          </w:rPr>
          <w:t xml:space="preserve">of any </w:t>
        </w:r>
      </w:ins>
      <w:ins w:id="487" w:author="Hazel Chikara" w:date="2021-03-27T22:29:00Z">
        <w:r w:rsidR="00F52657" w:rsidRPr="008D1D3E">
          <w:rPr>
            <w:rFonts w:ascii="Arial Narrow" w:hAnsi="Arial Narrow" w:cs="Arial"/>
            <w:color w:val="222222"/>
            <w:shd w:val="clear" w:color="auto" w:fill="FFFFFF"/>
            <w:rPrChange w:id="488" w:author="Hazel Chikara" w:date="2021-03-27T22:34:00Z">
              <w:rPr>
                <w:rFonts w:ascii="Arial" w:hAnsi="Arial" w:cs="Arial"/>
                <w:color w:val="222222"/>
                <w:sz w:val="20"/>
                <w:szCs w:val="20"/>
                <w:shd w:val="clear" w:color="auto" w:fill="FFFFFF"/>
              </w:rPr>
            </w:rPrChange>
          </w:rPr>
          <w:t xml:space="preserve">stipulated scope </w:t>
        </w:r>
      </w:ins>
      <w:r w:rsidRPr="008D1D3E">
        <w:rPr>
          <w:rFonts w:ascii="Arial Narrow" w:hAnsi="Arial Narrow" w:cs="Arial"/>
          <w:color w:val="222222"/>
          <w:shd w:val="clear" w:color="auto" w:fill="FFFFFF"/>
          <w:rPrChange w:id="489" w:author="Hazel Chikara" w:date="2021-03-27T22:34:00Z">
            <w:rPr>
              <w:rFonts w:ascii="Arial" w:hAnsi="Arial" w:cs="Arial"/>
              <w:color w:val="222222"/>
              <w:sz w:val="20"/>
              <w:szCs w:val="20"/>
              <w:shd w:val="clear" w:color="auto" w:fill="FFFFFF"/>
            </w:rPr>
          </w:rPrChange>
        </w:rPr>
        <w:t>of this Agreement, or</w:t>
      </w:r>
      <w:ins w:id="490" w:author="Hazel Chikara" w:date="2021-03-27T22:29:00Z">
        <w:r w:rsidR="00166F1A" w:rsidRPr="008D1D3E">
          <w:rPr>
            <w:rFonts w:ascii="Arial Narrow" w:hAnsi="Arial Narrow" w:cs="Arial"/>
            <w:color w:val="222222"/>
            <w:shd w:val="clear" w:color="auto" w:fill="FFFFFF"/>
            <w:rPrChange w:id="491" w:author="Hazel Chikara" w:date="2021-03-27T22:34:00Z">
              <w:rPr>
                <w:rFonts w:ascii="Arial" w:hAnsi="Arial" w:cs="Arial"/>
                <w:color w:val="222222"/>
                <w:sz w:val="20"/>
                <w:szCs w:val="20"/>
                <w:shd w:val="clear" w:color="auto" w:fill="FFFFFF"/>
              </w:rPr>
            </w:rPrChange>
          </w:rPr>
          <w:t xml:space="preserve">, </w:t>
        </w:r>
      </w:ins>
      <w:del w:id="492" w:author="Hazel Chikara" w:date="2021-03-27T22:29:00Z">
        <w:r w:rsidRPr="008D1D3E" w:rsidDel="00166F1A">
          <w:rPr>
            <w:rFonts w:ascii="Arial Narrow" w:hAnsi="Arial Narrow" w:cs="Arial"/>
            <w:color w:val="222222"/>
            <w:shd w:val="clear" w:color="auto" w:fill="FFFFFF"/>
            <w:rPrChange w:id="493" w:author="Hazel Chikara" w:date="2021-03-27T22:34:00Z">
              <w:rPr>
                <w:rFonts w:ascii="Arial" w:hAnsi="Arial" w:cs="Arial"/>
                <w:color w:val="222222"/>
                <w:sz w:val="20"/>
                <w:szCs w:val="20"/>
                <w:shd w:val="clear" w:color="auto" w:fill="FFFFFF"/>
              </w:rPr>
            </w:rPrChange>
          </w:rPr>
          <w:delText xml:space="preserve"> </w:delText>
        </w:r>
      </w:del>
    </w:p>
    <w:p w:rsidR="00C6097A" w:rsidRPr="008D1D3E" w:rsidRDefault="00BC4BAE" w:rsidP="00BC4BAE">
      <w:pPr>
        <w:pStyle w:val="m8648632496560131538p3"/>
        <w:spacing w:before="0" w:beforeAutospacing="0" w:after="0" w:afterAutospacing="0" w:line="360" w:lineRule="auto"/>
        <w:rPr>
          <w:rFonts w:ascii="Arial Narrow" w:hAnsi="Arial Narrow" w:cs="Arial"/>
          <w:color w:val="222222"/>
          <w:shd w:val="clear" w:color="auto" w:fill="FFFFFF"/>
          <w:rPrChange w:id="494" w:author="Hazel Chikara" w:date="2021-03-27T22:34:00Z">
            <w:rPr>
              <w:rFonts w:ascii="Arial" w:hAnsi="Arial" w:cs="Arial"/>
              <w:color w:val="222222"/>
              <w:sz w:val="20"/>
              <w:szCs w:val="20"/>
              <w:shd w:val="clear" w:color="auto" w:fill="FFFFFF"/>
            </w:rPr>
          </w:rPrChange>
        </w:rPr>
      </w:pPr>
      <w:r w:rsidRPr="008D1D3E">
        <w:rPr>
          <w:rFonts w:ascii="Arial Narrow" w:hAnsi="Arial Narrow" w:cs="Arial"/>
          <w:color w:val="222222"/>
          <w:shd w:val="clear" w:color="auto" w:fill="FFFFFF"/>
          <w:rPrChange w:id="495" w:author="Hazel Chikara" w:date="2021-03-27T22:34:00Z">
            <w:rPr>
              <w:rFonts w:ascii="Arial" w:hAnsi="Arial" w:cs="Arial"/>
              <w:color w:val="222222"/>
              <w:sz w:val="20"/>
              <w:szCs w:val="20"/>
              <w:shd w:val="clear" w:color="auto" w:fill="FFFFFF"/>
            </w:rPr>
          </w:rPrChange>
        </w:rPr>
        <w:t xml:space="preserve">(b) </w:t>
      </w:r>
      <w:ins w:id="496" w:author="Hazel Chikara" w:date="2021-03-27T22:28:00Z">
        <w:r w:rsidR="00F52657" w:rsidRPr="008D1D3E">
          <w:rPr>
            <w:rFonts w:ascii="Arial Narrow" w:hAnsi="Arial Narrow" w:cs="Arial"/>
            <w:color w:val="222222"/>
            <w:shd w:val="clear" w:color="auto" w:fill="FFFFFF"/>
            <w:rPrChange w:id="497" w:author="Hazel Chikara" w:date="2021-03-27T22:34:00Z">
              <w:rPr>
                <w:rFonts w:ascii="Arial" w:hAnsi="Arial" w:cs="Arial"/>
                <w:color w:val="222222"/>
                <w:sz w:val="20"/>
                <w:szCs w:val="20"/>
                <w:shd w:val="clear" w:color="auto" w:fill="FFFFFF"/>
              </w:rPr>
            </w:rPrChange>
          </w:rPr>
          <w:t>T</w:t>
        </w:r>
      </w:ins>
      <w:del w:id="498" w:author="Hazel Chikara" w:date="2021-03-27T22:28:00Z">
        <w:r w:rsidRPr="008D1D3E" w:rsidDel="00F52657">
          <w:rPr>
            <w:rFonts w:ascii="Arial Narrow" w:hAnsi="Arial Narrow" w:cs="Arial"/>
            <w:color w:val="222222"/>
            <w:shd w:val="clear" w:color="auto" w:fill="FFFFFF"/>
            <w:rPrChange w:id="499" w:author="Hazel Chikara" w:date="2021-03-27T22:34:00Z">
              <w:rPr>
                <w:rFonts w:ascii="Arial" w:hAnsi="Arial" w:cs="Arial"/>
                <w:color w:val="222222"/>
                <w:sz w:val="20"/>
                <w:szCs w:val="20"/>
                <w:shd w:val="clear" w:color="auto" w:fill="FFFFFF"/>
              </w:rPr>
            </w:rPrChange>
          </w:rPr>
          <w:delText>t</w:delText>
        </w:r>
      </w:del>
      <w:r w:rsidRPr="008D1D3E">
        <w:rPr>
          <w:rFonts w:ascii="Arial Narrow" w:hAnsi="Arial Narrow" w:cs="Arial"/>
          <w:color w:val="222222"/>
          <w:shd w:val="clear" w:color="auto" w:fill="FFFFFF"/>
          <w:rPrChange w:id="500" w:author="Hazel Chikara" w:date="2021-03-27T22:34:00Z">
            <w:rPr>
              <w:rFonts w:ascii="Arial" w:hAnsi="Arial" w:cs="Arial"/>
              <w:color w:val="222222"/>
              <w:sz w:val="20"/>
              <w:szCs w:val="20"/>
              <w:shd w:val="clear" w:color="auto" w:fill="FFFFFF"/>
            </w:rPr>
          </w:rPrChange>
        </w:rPr>
        <w:t>he gross negligence or wi</w:t>
      </w:r>
      <w:r w:rsidR="00C6097A" w:rsidRPr="008D1D3E">
        <w:rPr>
          <w:rFonts w:ascii="Arial Narrow" w:hAnsi="Arial Narrow" w:cs="Arial"/>
          <w:color w:val="222222"/>
          <w:shd w:val="clear" w:color="auto" w:fill="FFFFFF"/>
          <w:rPrChange w:id="501" w:author="Hazel Chikara" w:date="2021-03-27T22:34:00Z">
            <w:rPr>
              <w:rFonts w:ascii="Arial" w:hAnsi="Arial" w:cs="Arial"/>
              <w:color w:val="222222"/>
              <w:sz w:val="20"/>
              <w:szCs w:val="20"/>
              <w:shd w:val="clear" w:color="auto" w:fill="FFFFFF"/>
            </w:rPr>
          </w:rPrChange>
        </w:rPr>
        <w:t xml:space="preserve">lful misconduct of </w:t>
      </w:r>
      <w:r w:rsidRPr="008D1D3E">
        <w:rPr>
          <w:rFonts w:ascii="Arial Narrow" w:hAnsi="Arial Narrow" w:cs="Arial"/>
          <w:color w:val="222222"/>
          <w:shd w:val="clear" w:color="auto" w:fill="FFFFFF"/>
          <w:rPrChange w:id="502" w:author="Hazel Chikara" w:date="2021-03-27T22:34:00Z">
            <w:rPr>
              <w:rFonts w:ascii="Arial" w:hAnsi="Arial" w:cs="Arial"/>
              <w:color w:val="222222"/>
              <w:sz w:val="20"/>
              <w:szCs w:val="20"/>
              <w:shd w:val="clear" w:color="auto" w:fill="FFFFFF"/>
            </w:rPr>
          </w:rPrChange>
        </w:rPr>
        <w:t>a partie</w:t>
      </w:r>
      <w:r w:rsidR="00C6097A" w:rsidRPr="008D1D3E">
        <w:rPr>
          <w:rFonts w:ascii="Arial Narrow" w:hAnsi="Arial Narrow" w:cs="Arial"/>
          <w:color w:val="222222"/>
          <w:shd w:val="clear" w:color="auto" w:fill="FFFFFF"/>
          <w:rPrChange w:id="503" w:author="Hazel Chikara" w:date="2021-03-27T22:34:00Z">
            <w:rPr>
              <w:rFonts w:ascii="Arial" w:hAnsi="Arial" w:cs="Arial"/>
              <w:color w:val="222222"/>
              <w:sz w:val="20"/>
              <w:szCs w:val="20"/>
              <w:shd w:val="clear" w:color="auto" w:fill="FFFFFF"/>
            </w:rPr>
          </w:rPrChange>
        </w:rPr>
        <w:t>s employees or agents; </w:t>
      </w:r>
    </w:p>
    <w:p w:rsidR="00BC4BAE" w:rsidRPr="008D1D3E" w:rsidRDefault="00BC4BAE" w:rsidP="00BC4BAE">
      <w:pPr>
        <w:pStyle w:val="m8648632496560131538p3"/>
        <w:spacing w:before="0" w:beforeAutospacing="0" w:after="0" w:afterAutospacing="0" w:line="360" w:lineRule="auto"/>
        <w:rPr>
          <w:rFonts w:ascii="Arial Narrow" w:hAnsi="Arial Narrow" w:cs="Arial"/>
          <w:color w:val="222222"/>
          <w:shd w:val="clear" w:color="auto" w:fill="FFFFFF"/>
          <w:rPrChange w:id="504" w:author="Hazel Chikara" w:date="2021-03-27T22:34:00Z">
            <w:rPr>
              <w:rFonts w:ascii="Arial" w:hAnsi="Arial" w:cs="Arial"/>
              <w:color w:val="222222"/>
              <w:sz w:val="20"/>
              <w:szCs w:val="20"/>
              <w:shd w:val="clear" w:color="auto" w:fill="FFFFFF"/>
            </w:rPr>
          </w:rPrChange>
        </w:rPr>
      </w:pPr>
    </w:p>
    <w:p w:rsidR="002A15A6" w:rsidRPr="008D1D3E" w:rsidRDefault="000E7FCA" w:rsidP="00BC4BAE">
      <w:pPr>
        <w:pStyle w:val="m8648632496560131538p3"/>
        <w:spacing w:before="0" w:beforeAutospacing="0" w:after="0" w:afterAutospacing="0" w:line="360" w:lineRule="auto"/>
        <w:rPr>
          <w:rFonts w:ascii="Arial Narrow" w:hAnsi="Arial Narrow" w:cs="Arial"/>
          <w:color w:val="222222"/>
          <w:rPrChange w:id="505" w:author="Hazel Chikara" w:date="2021-03-27T22:34:00Z">
            <w:rPr>
              <w:rFonts w:ascii="Arial" w:hAnsi="Arial" w:cs="Arial"/>
              <w:color w:val="222222"/>
              <w:sz w:val="20"/>
              <w:szCs w:val="20"/>
            </w:rPr>
          </w:rPrChange>
        </w:rPr>
      </w:pPr>
      <w:r w:rsidRPr="008D1D3E">
        <w:rPr>
          <w:rFonts w:ascii="Arial Narrow" w:hAnsi="Arial Narrow" w:cs="Arial"/>
          <w:color w:val="222222"/>
          <w:shd w:val="clear" w:color="auto" w:fill="FFFFFF"/>
          <w:rPrChange w:id="506" w:author="Hazel Chikara" w:date="2021-03-27T22:34:00Z">
            <w:rPr>
              <w:rFonts w:ascii="Arial" w:hAnsi="Arial" w:cs="Arial"/>
              <w:b/>
              <w:color w:val="222222"/>
              <w:sz w:val="20"/>
              <w:szCs w:val="20"/>
              <w:shd w:val="clear" w:color="auto" w:fill="FFFFFF"/>
            </w:rPr>
          </w:rPrChange>
        </w:rPr>
        <w:t>14</w:t>
      </w:r>
      <w:r w:rsidR="00BC4BAE" w:rsidRPr="008D1D3E">
        <w:rPr>
          <w:rFonts w:ascii="Arial Narrow" w:hAnsi="Arial Narrow" w:cs="Arial"/>
          <w:color w:val="222222"/>
          <w:shd w:val="clear" w:color="auto" w:fill="FFFFFF"/>
          <w:rPrChange w:id="507" w:author="Hazel Chikara" w:date="2021-03-27T22:34:00Z">
            <w:rPr>
              <w:rFonts w:ascii="Arial" w:hAnsi="Arial" w:cs="Arial"/>
              <w:b/>
              <w:color w:val="222222"/>
              <w:sz w:val="20"/>
              <w:szCs w:val="20"/>
              <w:shd w:val="clear" w:color="auto" w:fill="FFFFFF"/>
            </w:rPr>
          </w:rPrChange>
        </w:rPr>
        <w:t>. Entire Agreement and</w:t>
      </w:r>
      <w:r w:rsidR="00C6097A" w:rsidRPr="008D1D3E">
        <w:rPr>
          <w:rFonts w:ascii="Arial Narrow" w:hAnsi="Arial Narrow" w:cs="Arial"/>
          <w:color w:val="222222"/>
          <w:shd w:val="clear" w:color="auto" w:fill="FFFFFF"/>
          <w:rPrChange w:id="508" w:author="Hazel Chikara" w:date="2021-03-27T22:34:00Z">
            <w:rPr>
              <w:rFonts w:ascii="Arial" w:hAnsi="Arial" w:cs="Arial"/>
              <w:b/>
              <w:color w:val="222222"/>
              <w:sz w:val="20"/>
              <w:szCs w:val="20"/>
              <w:shd w:val="clear" w:color="auto" w:fill="FFFFFF"/>
            </w:rPr>
          </w:rPrChange>
        </w:rPr>
        <w:t xml:space="preserve"> Amendment</w:t>
      </w:r>
      <w:r w:rsidR="00BC4BAE" w:rsidRPr="008D1D3E">
        <w:rPr>
          <w:rFonts w:ascii="Arial Narrow" w:hAnsi="Arial Narrow" w:cs="Arial"/>
          <w:color w:val="222222"/>
          <w:shd w:val="clear" w:color="auto" w:fill="FFFFFF"/>
          <w:rPrChange w:id="509" w:author="Hazel Chikara" w:date="2021-03-27T22:34:00Z">
            <w:rPr>
              <w:rFonts w:ascii="Arial" w:hAnsi="Arial" w:cs="Arial"/>
              <w:b/>
              <w:color w:val="222222"/>
              <w:sz w:val="20"/>
              <w:szCs w:val="20"/>
              <w:shd w:val="clear" w:color="auto" w:fill="FFFFFF"/>
            </w:rPr>
          </w:rPrChange>
        </w:rPr>
        <w:t>s</w:t>
      </w:r>
      <w:r w:rsidR="00C6097A" w:rsidRPr="008D1D3E">
        <w:rPr>
          <w:rFonts w:ascii="Arial Narrow" w:hAnsi="Arial Narrow" w:cs="Arial"/>
          <w:color w:val="222222"/>
          <w:shd w:val="clear" w:color="auto" w:fill="FFFFFF"/>
          <w:rPrChange w:id="510" w:author="Hazel Chikara" w:date="2021-03-27T22:34:00Z">
            <w:rPr>
              <w:rFonts w:ascii="Arial" w:hAnsi="Arial" w:cs="Arial"/>
              <w:color w:val="222222"/>
              <w:sz w:val="20"/>
              <w:szCs w:val="20"/>
              <w:shd w:val="clear" w:color="auto" w:fill="FFFFFF"/>
            </w:rPr>
          </w:rPrChange>
        </w:rPr>
        <w:t> </w:t>
      </w:r>
      <w:del w:id="511" w:author="Hazel Chikara" w:date="2021-03-27T22:29:00Z">
        <w:r w:rsidR="00C6097A" w:rsidRPr="008D1D3E" w:rsidDel="00BC5E3F">
          <w:rPr>
            <w:rFonts w:ascii="Arial Narrow" w:hAnsi="Arial Narrow" w:cs="Arial"/>
            <w:color w:val="222222"/>
            <w:shd w:val="clear" w:color="auto" w:fill="FFFFFF"/>
            <w:rPrChange w:id="512" w:author="Hazel Chikara" w:date="2021-03-27T22:34:00Z">
              <w:rPr>
                <w:rFonts w:ascii="Arial" w:hAnsi="Arial" w:cs="Arial"/>
                <w:color w:val="222222"/>
                <w:sz w:val="20"/>
                <w:szCs w:val="20"/>
                <w:shd w:val="clear" w:color="auto" w:fill="FFFFFF"/>
              </w:rPr>
            </w:rPrChange>
          </w:rPr>
          <w:delText> </w:delText>
        </w:r>
      </w:del>
      <w:r w:rsidR="00C6097A" w:rsidRPr="008D1D3E">
        <w:rPr>
          <w:rFonts w:ascii="Arial Narrow" w:hAnsi="Arial Narrow" w:cs="Arial"/>
          <w:color w:val="222222"/>
          <w:rPrChange w:id="513" w:author="Hazel Chikara" w:date="2021-03-27T22:34:00Z">
            <w:rPr>
              <w:rFonts w:ascii="Arial" w:hAnsi="Arial" w:cs="Arial"/>
              <w:color w:val="222222"/>
              <w:sz w:val="20"/>
              <w:szCs w:val="20"/>
            </w:rPr>
          </w:rPrChange>
        </w:rPr>
        <w:br/>
      </w:r>
      <w:r w:rsidR="00C6097A" w:rsidRPr="008D1D3E">
        <w:rPr>
          <w:rFonts w:ascii="Arial Narrow" w:hAnsi="Arial Narrow" w:cs="Arial"/>
          <w:color w:val="222222"/>
          <w:rPrChange w:id="514" w:author="Hazel Chikara" w:date="2021-03-27T22:34:00Z">
            <w:rPr>
              <w:rFonts w:ascii="Arial" w:hAnsi="Arial" w:cs="Arial"/>
              <w:color w:val="222222"/>
              <w:sz w:val="20"/>
              <w:szCs w:val="20"/>
            </w:rPr>
          </w:rPrChange>
        </w:rPr>
        <w:br/>
      </w:r>
      <w:r w:rsidR="00C6097A" w:rsidRPr="008D1D3E">
        <w:rPr>
          <w:rFonts w:ascii="Arial Narrow" w:hAnsi="Arial Narrow" w:cs="Arial"/>
          <w:color w:val="222222"/>
          <w:shd w:val="clear" w:color="auto" w:fill="FFFFFF"/>
          <w:rPrChange w:id="515" w:author="Hazel Chikara" w:date="2021-03-27T22:34:00Z">
            <w:rPr>
              <w:rFonts w:ascii="Arial" w:hAnsi="Arial" w:cs="Arial"/>
              <w:color w:val="222222"/>
              <w:sz w:val="20"/>
              <w:szCs w:val="20"/>
              <w:shd w:val="clear" w:color="auto" w:fill="FFFFFF"/>
            </w:rPr>
          </w:rPrChange>
        </w:rPr>
        <w:t xml:space="preserve">This Agreement is the final, complete and exclusive agreement of the parties with respect to the subject </w:t>
      </w:r>
      <w:r w:rsidR="00C6097A" w:rsidRPr="008D1D3E">
        <w:rPr>
          <w:rFonts w:ascii="Arial Narrow" w:hAnsi="Arial Narrow" w:cs="Arial"/>
          <w:color w:val="222222"/>
          <w:shd w:val="clear" w:color="auto" w:fill="FFFFFF"/>
          <w:rPrChange w:id="516" w:author="Hazel Chikara" w:date="2021-03-27T22:34:00Z">
            <w:rPr>
              <w:rFonts w:ascii="Arial" w:hAnsi="Arial" w:cs="Arial"/>
              <w:color w:val="222222"/>
              <w:sz w:val="20"/>
              <w:szCs w:val="20"/>
              <w:shd w:val="clear" w:color="auto" w:fill="FFFFFF"/>
            </w:rPr>
          </w:rPrChange>
        </w:rPr>
        <w:lastRenderedPageBreak/>
        <w:t>matter hereof and supersedes and merges all prior or contemporaneous representations, discussions, proposals, negotiations, conditions, communications and agreements, whether written or oral, between the parties relating to the subject matter hereof and all past courses of dealing or industry custom. No modification of or amendment to this Agreement shall be effective unless in writing and signed by each of the parties.</w:t>
      </w:r>
    </w:p>
    <w:p w:rsidR="00C6097A" w:rsidRPr="008D1D3E" w:rsidRDefault="00C6097A" w:rsidP="00BC4BAE">
      <w:pPr>
        <w:pStyle w:val="m8648632496560131538p3"/>
        <w:spacing w:before="0" w:beforeAutospacing="0" w:after="0" w:afterAutospacing="0" w:line="360" w:lineRule="auto"/>
        <w:rPr>
          <w:rFonts w:ascii="Arial Narrow" w:hAnsi="Arial Narrow" w:cs="Arial"/>
          <w:color w:val="222222"/>
          <w:rPrChange w:id="517" w:author="Hazel Chikara" w:date="2021-03-27T22:34:00Z">
            <w:rPr>
              <w:rFonts w:ascii="Arial" w:hAnsi="Arial" w:cs="Arial"/>
              <w:color w:val="222222"/>
              <w:sz w:val="20"/>
              <w:szCs w:val="20"/>
            </w:rPr>
          </w:rPrChange>
        </w:rPr>
      </w:pPr>
    </w:p>
    <w:p w:rsidR="00C6097A" w:rsidRPr="008D1D3E" w:rsidRDefault="000E7FCA" w:rsidP="00BC4BAE">
      <w:pPr>
        <w:pStyle w:val="m8648632496560131538p3"/>
        <w:spacing w:before="0" w:beforeAutospacing="0" w:after="0" w:afterAutospacing="0" w:line="360" w:lineRule="auto"/>
        <w:rPr>
          <w:rStyle w:val="m8648632496560131538s4"/>
          <w:rFonts w:ascii="Arial Narrow" w:hAnsi="Arial Narrow" w:cs="Arial"/>
          <w:bCs/>
          <w:color w:val="222222"/>
          <w:rPrChange w:id="518" w:author="Hazel Chikara" w:date="2021-03-27T22:34:00Z">
            <w:rPr>
              <w:rStyle w:val="m8648632496560131538s4"/>
              <w:rFonts w:ascii="Arial" w:hAnsi="Arial" w:cs="Arial"/>
              <w:b/>
              <w:bCs/>
              <w:color w:val="222222"/>
              <w:sz w:val="20"/>
              <w:szCs w:val="20"/>
            </w:rPr>
          </w:rPrChange>
        </w:rPr>
      </w:pPr>
      <w:r w:rsidRPr="008D1D3E">
        <w:rPr>
          <w:rStyle w:val="m8648632496560131538s4"/>
          <w:rFonts w:ascii="Arial Narrow" w:hAnsi="Arial Narrow" w:cs="Arial"/>
          <w:bCs/>
          <w:color w:val="222222"/>
          <w:rPrChange w:id="519" w:author="Hazel Chikara" w:date="2021-03-27T22:34:00Z">
            <w:rPr>
              <w:rStyle w:val="m8648632496560131538s4"/>
              <w:rFonts w:ascii="Arial" w:hAnsi="Arial" w:cs="Arial"/>
              <w:b/>
              <w:bCs/>
              <w:color w:val="222222"/>
              <w:sz w:val="20"/>
              <w:szCs w:val="20"/>
            </w:rPr>
          </w:rPrChange>
        </w:rPr>
        <w:t>15</w:t>
      </w:r>
      <w:r w:rsidR="00C6097A" w:rsidRPr="008D1D3E">
        <w:rPr>
          <w:rStyle w:val="m8648632496560131538s4"/>
          <w:rFonts w:ascii="Arial Narrow" w:hAnsi="Arial Narrow" w:cs="Arial"/>
          <w:bCs/>
          <w:color w:val="222222"/>
          <w:rPrChange w:id="520" w:author="Hazel Chikara" w:date="2021-03-27T22:34:00Z">
            <w:rPr>
              <w:rStyle w:val="m8648632496560131538s4"/>
              <w:rFonts w:ascii="Arial" w:hAnsi="Arial" w:cs="Arial"/>
              <w:b/>
              <w:bCs/>
              <w:color w:val="222222"/>
              <w:sz w:val="20"/>
              <w:szCs w:val="20"/>
            </w:rPr>
          </w:rPrChange>
        </w:rPr>
        <w:t>. </w:t>
      </w:r>
      <w:r w:rsidR="00C6097A" w:rsidRPr="008D1D3E">
        <w:rPr>
          <w:rStyle w:val="m8648632496560131538apple-converted-space"/>
          <w:rFonts w:ascii="Arial Narrow" w:hAnsi="Arial Narrow" w:cs="Arial"/>
          <w:bCs/>
          <w:color w:val="222222"/>
          <w:rPrChange w:id="521" w:author="Hazel Chikara" w:date="2021-03-27T22:34:00Z">
            <w:rPr>
              <w:rStyle w:val="m8648632496560131538apple-converted-space"/>
              <w:rFonts w:ascii="Arial" w:hAnsi="Arial" w:cs="Arial"/>
              <w:b/>
              <w:bCs/>
              <w:color w:val="222222"/>
              <w:sz w:val="20"/>
              <w:szCs w:val="20"/>
            </w:rPr>
          </w:rPrChange>
        </w:rPr>
        <w:t> </w:t>
      </w:r>
      <w:r w:rsidR="00C6097A" w:rsidRPr="008D1D3E">
        <w:rPr>
          <w:rStyle w:val="m8648632496560131538s4"/>
          <w:rFonts w:ascii="Arial Narrow" w:hAnsi="Arial Narrow" w:cs="Arial"/>
          <w:bCs/>
          <w:color w:val="222222"/>
          <w:rPrChange w:id="522" w:author="Hazel Chikara" w:date="2021-03-27T22:34:00Z">
            <w:rPr>
              <w:rStyle w:val="m8648632496560131538s4"/>
              <w:rFonts w:ascii="Arial" w:hAnsi="Arial" w:cs="Arial"/>
              <w:b/>
              <w:bCs/>
              <w:color w:val="222222"/>
              <w:sz w:val="20"/>
              <w:szCs w:val="20"/>
            </w:rPr>
          </w:rPrChange>
        </w:rPr>
        <w:t>Headings</w:t>
      </w:r>
    </w:p>
    <w:p w:rsidR="00BC4BAE" w:rsidRPr="008D1D3E" w:rsidRDefault="00BC4BAE" w:rsidP="00BC4BAE">
      <w:pPr>
        <w:pStyle w:val="m8648632496560131538p3"/>
        <w:spacing w:before="0" w:beforeAutospacing="0" w:after="0" w:afterAutospacing="0" w:line="360" w:lineRule="auto"/>
        <w:rPr>
          <w:rFonts w:ascii="Arial Narrow" w:hAnsi="Arial Narrow" w:cs="Arial"/>
          <w:color w:val="222222"/>
          <w:rPrChange w:id="523" w:author="Hazel Chikara" w:date="2021-03-27T22:34:00Z">
            <w:rPr>
              <w:rFonts w:ascii="Arial" w:hAnsi="Arial" w:cs="Arial"/>
              <w:color w:val="222222"/>
              <w:sz w:val="20"/>
              <w:szCs w:val="20"/>
            </w:rPr>
          </w:rPrChange>
        </w:rPr>
      </w:pPr>
    </w:p>
    <w:p w:rsidR="00987C6C" w:rsidRPr="008D1D3E" w:rsidRDefault="00C6097A" w:rsidP="00BC4BAE">
      <w:pPr>
        <w:pStyle w:val="m8648632496560131538p3"/>
        <w:spacing w:before="0" w:beforeAutospacing="0" w:after="0" w:afterAutospacing="0" w:line="360" w:lineRule="auto"/>
        <w:rPr>
          <w:rFonts w:ascii="Arial Narrow" w:hAnsi="Arial Narrow" w:cs="Arial"/>
          <w:color w:val="222222"/>
          <w:rPrChange w:id="524" w:author="Hazel Chikara" w:date="2021-03-27T22:34:00Z">
            <w:rPr>
              <w:rFonts w:ascii="Arial" w:hAnsi="Arial" w:cs="Arial"/>
              <w:color w:val="222222"/>
              <w:sz w:val="20"/>
              <w:szCs w:val="20"/>
            </w:rPr>
          </w:rPrChange>
        </w:rPr>
      </w:pPr>
      <w:r w:rsidRPr="008D1D3E">
        <w:rPr>
          <w:rStyle w:val="m8648632496560131538s2"/>
          <w:rFonts w:ascii="Arial Narrow" w:hAnsi="Arial Narrow" w:cs="Arial"/>
          <w:color w:val="222222"/>
          <w:rPrChange w:id="525" w:author="Hazel Chikara" w:date="2021-03-27T22:34:00Z">
            <w:rPr>
              <w:rStyle w:val="m8648632496560131538s2"/>
              <w:rFonts w:ascii="Arial" w:hAnsi="Arial" w:cs="Arial"/>
              <w:color w:val="222222"/>
              <w:sz w:val="20"/>
              <w:szCs w:val="20"/>
            </w:rPr>
          </w:rPrChange>
        </w:rPr>
        <w:t>Headings used in this Agreement are provided for convenience only and shall not be used to construe meaning or intent.</w:t>
      </w:r>
    </w:p>
    <w:p w:rsidR="00D96696" w:rsidRPr="008D1D3E" w:rsidRDefault="00D96696" w:rsidP="00BC4BAE">
      <w:pPr>
        <w:pStyle w:val="m8648632496560131538p2"/>
        <w:spacing w:before="0" w:beforeAutospacing="0" w:after="0" w:afterAutospacing="0" w:line="360" w:lineRule="auto"/>
        <w:rPr>
          <w:rFonts w:ascii="Arial Narrow" w:hAnsi="Arial Narrow" w:cs="Arial"/>
          <w:color w:val="222222"/>
          <w:rPrChange w:id="526" w:author="Hazel Chikara" w:date="2021-03-27T22:34:00Z">
            <w:rPr>
              <w:rFonts w:ascii="Arial" w:hAnsi="Arial" w:cs="Arial"/>
              <w:color w:val="222222"/>
              <w:sz w:val="20"/>
              <w:szCs w:val="20"/>
            </w:rPr>
          </w:rPrChange>
        </w:rPr>
      </w:pPr>
    </w:p>
    <w:p w:rsidR="002004AF" w:rsidRPr="008D1D3E" w:rsidRDefault="002004AF" w:rsidP="002004AF">
      <w:pPr>
        <w:ind w:right="-700"/>
        <w:jc w:val="both"/>
        <w:rPr>
          <w:rFonts w:ascii="Arial Narrow" w:hAnsi="Arial Narrow"/>
          <w:rPrChange w:id="527" w:author="Hazel Chikara" w:date="2021-03-27T22:34:00Z">
            <w:rPr>
              <w:rFonts w:ascii="Arial" w:hAnsi="Arial"/>
              <w:b/>
            </w:rPr>
          </w:rPrChange>
        </w:rPr>
      </w:pPr>
      <w:r w:rsidRPr="008D1D3E">
        <w:rPr>
          <w:rFonts w:ascii="Arial Narrow" w:hAnsi="Arial Narrow"/>
          <w:rPrChange w:id="528" w:author="Hazel Chikara" w:date="2021-03-27T22:34:00Z">
            <w:rPr>
              <w:rFonts w:ascii="Arial" w:hAnsi="Arial"/>
              <w:b/>
            </w:rPr>
          </w:rPrChange>
        </w:rPr>
        <w:t xml:space="preserve">SIGNED AT                             ON THIS             DAY OF          </w:t>
      </w:r>
      <w:r w:rsidR="00F25415" w:rsidRPr="008D1D3E">
        <w:rPr>
          <w:rFonts w:ascii="Arial Narrow" w:hAnsi="Arial Narrow"/>
          <w:rPrChange w:id="529" w:author="Hazel Chikara" w:date="2021-03-27T22:34:00Z">
            <w:rPr>
              <w:rFonts w:ascii="Arial" w:hAnsi="Arial"/>
              <w:b/>
            </w:rPr>
          </w:rPrChange>
        </w:rPr>
        <w:t xml:space="preserve">                            2019</w:t>
      </w:r>
      <w:r w:rsidRPr="008D1D3E">
        <w:rPr>
          <w:rFonts w:ascii="Arial Narrow" w:hAnsi="Arial Narrow"/>
          <w:rPrChange w:id="530" w:author="Hazel Chikara" w:date="2021-03-27T22:34:00Z">
            <w:rPr>
              <w:rFonts w:ascii="Arial" w:hAnsi="Arial"/>
              <w:b/>
            </w:rPr>
          </w:rPrChange>
        </w:rPr>
        <w:t>.</w:t>
      </w:r>
    </w:p>
    <w:p w:rsidR="002004AF" w:rsidRPr="008D1D3E" w:rsidRDefault="002004AF" w:rsidP="002004AF">
      <w:pPr>
        <w:ind w:right="-700"/>
        <w:jc w:val="both"/>
        <w:rPr>
          <w:rFonts w:ascii="Arial Narrow" w:hAnsi="Arial Narrow"/>
          <w:rPrChange w:id="531" w:author="Hazel Chikara" w:date="2021-03-27T22:34:00Z">
            <w:rPr>
              <w:rFonts w:ascii="Arial" w:hAnsi="Arial"/>
              <w:b/>
            </w:rPr>
          </w:rPrChange>
        </w:rPr>
      </w:pPr>
    </w:p>
    <w:p w:rsidR="002004AF" w:rsidRPr="008D1D3E" w:rsidRDefault="002004AF" w:rsidP="002004AF">
      <w:pPr>
        <w:ind w:right="-700"/>
        <w:jc w:val="both"/>
        <w:rPr>
          <w:rFonts w:ascii="Arial Narrow" w:hAnsi="Arial Narrow"/>
          <w:rPrChange w:id="532" w:author="Hazel Chikara" w:date="2021-03-27T22:34:00Z">
            <w:rPr>
              <w:rFonts w:ascii="Arial" w:hAnsi="Arial"/>
            </w:rPr>
          </w:rPrChange>
        </w:rPr>
      </w:pPr>
    </w:p>
    <w:p w:rsidR="002004AF" w:rsidRPr="008D1D3E" w:rsidRDefault="002004AF" w:rsidP="002004AF">
      <w:pPr>
        <w:ind w:right="-700"/>
        <w:jc w:val="both"/>
        <w:rPr>
          <w:rFonts w:ascii="Arial Narrow" w:hAnsi="Arial Narrow"/>
          <w:rPrChange w:id="533" w:author="Hazel Chikara" w:date="2021-03-27T22:34:00Z">
            <w:rPr>
              <w:rFonts w:ascii="Arial" w:hAnsi="Arial"/>
            </w:rPr>
          </w:rPrChange>
        </w:rPr>
      </w:pPr>
      <w:r w:rsidRPr="008D1D3E">
        <w:rPr>
          <w:rFonts w:ascii="Arial Narrow" w:hAnsi="Arial Narrow"/>
          <w:rPrChange w:id="534" w:author="Hazel Chikara" w:date="2021-03-27T22:34:00Z">
            <w:rPr>
              <w:rFonts w:ascii="Arial" w:hAnsi="Arial"/>
            </w:rPr>
          </w:rPrChange>
        </w:rPr>
        <w:t xml:space="preserve">AS </w:t>
      </w:r>
      <w:del w:id="535" w:author="Hazel Chikara" w:date="2021-03-27T22:30:00Z">
        <w:r w:rsidRPr="008D1D3E" w:rsidDel="006859B5">
          <w:rPr>
            <w:rFonts w:ascii="Arial Narrow" w:hAnsi="Arial Narrow"/>
            <w:rPrChange w:id="536" w:author="Hazel Chikara" w:date="2021-03-27T22:34:00Z">
              <w:rPr>
                <w:rFonts w:ascii="Arial" w:hAnsi="Arial"/>
              </w:rPr>
            </w:rPrChange>
          </w:rPr>
          <w:delText>WITNESSES :</w:delText>
        </w:r>
      </w:del>
      <w:ins w:id="537" w:author="Hazel Chikara" w:date="2021-03-27T22:30:00Z">
        <w:r w:rsidR="006859B5" w:rsidRPr="008D1D3E">
          <w:rPr>
            <w:rFonts w:ascii="Arial Narrow" w:hAnsi="Arial Narrow"/>
            <w:rPrChange w:id="538" w:author="Hazel Chikara" w:date="2021-03-27T22:34:00Z">
              <w:rPr>
                <w:rFonts w:ascii="Arial" w:hAnsi="Arial"/>
              </w:rPr>
            </w:rPrChange>
          </w:rPr>
          <w:t>WITNESSES:</w:t>
        </w:r>
      </w:ins>
    </w:p>
    <w:p w:rsidR="002004AF" w:rsidRPr="008D1D3E" w:rsidRDefault="002004AF" w:rsidP="002004AF">
      <w:pPr>
        <w:ind w:right="-700"/>
        <w:jc w:val="both"/>
        <w:rPr>
          <w:rFonts w:ascii="Arial Narrow" w:hAnsi="Arial Narrow"/>
          <w:rPrChange w:id="539" w:author="Hazel Chikara" w:date="2021-03-27T22:34:00Z">
            <w:rPr>
              <w:rFonts w:ascii="Arial" w:hAnsi="Arial"/>
            </w:rPr>
          </w:rPrChange>
        </w:rPr>
      </w:pPr>
    </w:p>
    <w:p w:rsidR="002004AF" w:rsidRPr="008D1D3E" w:rsidRDefault="002004AF" w:rsidP="002004AF">
      <w:pPr>
        <w:ind w:right="-700"/>
        <w:jc w:val="both"/>
        <w:rPr>
          <w:rFonts w:ascii="Arial Narrow" w:hAnsi="Arial Narrow"/>
          <w:rPrChange w:id="540" w:author="Hazel Chikara" w:date="2021-03-27T22:34:00Z">
            <w:rPr>
              <w:rFonts w:ascii="Arial" w:hAnsi="Arial"/>
            </w:rPr>
          </w:rPrChange>
        </w:rPr>
      </w:pPr>
    </w:p>
    <w:p w:rsidR="002004AF" w:rsidRPr="008D1D3E" w:rsidRDefault="002004AF" w:rsidP="002004AF">
      <w:pPr>
        <w:ind w:right="-700"/>
        <w:jc w:val="both"/>
        <w:rPr>
          <w:rFonts w:ascii="Arial Narrow" w:hAnsi="Arial Narrow"/>
          <w:rPrChange w:id="541" w:author="Hazel Chikara" w:date="2021-03-27T22:34:00Z">
            <w:rPr>
              <w:rFonts w:ascii="Arial" w:hAnsi="Arial"/>
              <w:b/>
            </w:rPr>
          </w:rPrChange>
        </w:rPr>
      </w:pPr>
      <w:r w:rsidRPr="008D1D3E">
        <w:rPr>
          <w:rFonts w:ascii="Arial Narrow" w:hAnsi="Arial Narrow"/>
          <w:rPrChange w:id="542" w:author="Hazel Chikara" w:date="2021-03-27T22:34:00Z">
            <w:rPr>
              <w:rFonts w:ascii="Arial" w:hAnsi="Arial"/>
            </w:rPr>
          </w:rPrChange>
        </w:rPr>
        <w:t>1. ____________________________</w:t>
      </w:r>
      <w:r w:rsidRPr="008D1D3E">
        <w:rPr>
          <w:rFonts w:ascii="Arial Narrow" w:hAnsi="Arial Narrow"/>
          <w:rPrChange w:id="543" w:author="Hazel Chikara" w:date="2021-03-27T22:34:00Z">
            <w:rPr>
              <w:rFonts w:ascii="Arial" w:hAnsi="Arial"/>
            </w:rPr>
          </w:rPrChange>
        </w:rPr>
        <w:tab/>
      </w:r>
      <w:r w:rsidRPr="008D1D3E">
        <w:rPr>
          <w:rFonts w:ascii="Arial Narrow" w:hAnsi="Arial Narrow"/>
          <w:rPrChange w:id="544" w:author="Hazel Chikara" w:date="2021-03-27T22:34:00Z">
            <w:rPr>
              <w:rFonts w:ascii="Arial" w:hAnsi="Arial"/>
              <w:b/>
            </w:rPr>
          </w:rPrChange>
        </w:rPr>
        <w:tab/>
      </w:r>
      <w:r w:rsidRPr="008D1D3E">
        <w:rPr>
          <w:rFonts w:ascii="Arial Narrow" w:hAnsi="Arial Narrow"/>
          <w:rPrChange w:id="545" w:author="Hazel Chikara" w:date="2021-03-27T22:34:00Z">
            <w:rPr>
              <w:rFonts w:ascii="Arial" w:hAnsi="Arial"/>
              <w:b/>
            </w:rPr>
          </w:rPrChange>
        </w:rPr>
        <w:tab/>
        <w:t>____________________________</w:t>
      </w:r>
    </w:p>
    <w:p w:rsidR="002004AF" w:rsidRPr="008D1D3E" w:rsidRDefault="002004AF" w:rsidP="002004AF">
      <w:pPr>
        <w:ind w:right="-700"/>
        <w:jc w:val="both"/>
        <w:rPr>
          <w:rFonts w:ascii="Arial Narrow" w:hAnsi="Arial Narrow"/>
          <w:rPrChange w:id="546" w:author="Hazel Chikara" w:date="2021-03-27T22:34:00Z">
            <w:rPr>
              <w:rFonts w:ascii="Arial" w:hAnsi="Arial"/>
              <w:b/>
            </w:rPr>
          </w:rPrChange>
        </w:rPr>
      </w:pPr>
      <w:r w:rsidRPr="008D1D3E">
        <w:rPr>
          <w:rFonts w:ascii="Arial Narrow" w:hAnsi="Arial Narrow"/>
          <w:rPrChange w:id="547" w:author="Hazel Chikara" w:date="2021-03-27T22:34:00Z">
            <w:rPr>
              <w:rFonts w:ascii="Arial" w:hAnsi="Arial"/>
              <w:b/>
            </w:rPr>
          </w:rPrChange>
        </w:rPr>
        <w:tab/>
      </w:r>
      <w:r w:rsidRPr="008D1D3E">
        <w:rPr>
          <w:rFonts w:ascii="Arial Narrow" w:hAnsi="Arial Narrow"/>
          <w:rPrChange w:id="548" w:author="Hazel Chikara" w:date="2021-03-27T22:34:00Z">
            <w:rPr>
              <w:rFonts w:ascii="Arial" w:hAnsi="Arial"/>
              <w:b/>
            </w:rPr>
          </w:rPrChange>
        </w:rPr>
        <w:tab/>
      </w:r>
      <w:r w:rsidRPr="008D1D3E">
        <w:rPr>
          <w:rFonts w:ascii="Arial Narrow" w:hAnsi="Arial Narrow"/>
          <w:rPrChange w:id="549" w:author="Hazel Chikara" w:date="2021-03-27T22:34:00Z">
            <w:rPr>
              <w:rFonts w:ascii="Arial" w:hAnsi="Arial"/>
              <w:b/>
            </w:rPr>
          </w:rPrChange>
        </w:rPr>
        <w:tab/>
      </w:r>
      <w:r w:rsidRPr="008D1D3E">
        <w:rPr>
          <w:rFonts w:ascii="Arial Narrow" w:hAnsi="Arial Narrow"/>
          <w:rPrChange w:id="550" w:author="Hazel Chikara" w:date="2021-03-27T22:34:00Z">
            <w:rPr>
              <w:rFonts w:ascii="Arial" w:hAnsi="Arial"/>
              <w:b/>
            </w:rPr>
          </w:rPrChange>
        </w:rPr>
        <w:tab/>
      </w:r>
      <w:r w:rsidRPr="008D1D3E">
        <w:rPr>
          <w:rFonts w:ascii="Arial Narrow" w:hAnsi="Arial Narrow"/>
          <w:rPrChange w:id="551" w:author="Hazel Chikara" w:date="2021-03-27T22:34:00Z">
            <w:rPr>
              <w:rFonts w:ascii="Arial" w:hAnsi="Arial"/>
              <w:b/>
            </w:rPr>
          </w:rPrChange>
        </w:rPr>
        <w:tab/>
      </w:r>
      <w:r w:rsidRPr="008D1D3E">
        <w:rPr>
          <w:rFonts w:ascii="Arial Narrow" w:hAnsi="Arial Narrow"/>
          <w:rPrChange w:id="552" w:author="Hazel Chikara" w:date="2021-03-27T22:34:00Z">
            <w:rPr>
              <w:rFonts w:ascii="Arial" w:hAnsi="Arial"/>
              <w:b/>
            </w:rPr>
          </w:rPrChange>
        </w:rPr>
        <w:tab/>
      </w:r>
      <w:r w:rsidRPr="008D1D3E">
        <w:rPr>
          <w:rFonts w:ascii="Arial Narrow" w:hAnsi="Arial Narrow"/>
          <w:rPrChange w:id="553" w:author="Hazel Chikara" w:date="2021-03-27T22:34:00Z">
            <w:rPr>
              <w:rFonts w:ascii="Arial" w:hAnsi="Arial"/>
              <w:b/>
            </w:rPr>
          </w:rPrChange>
        </w:rPr>
        <w:tab/>
      </w:r>
      <w:r w:rsidRPr="008D1D3E">
        <w:rPr>
          <w:rFonts w:ascii="Arial Narrow" w:hAnsi="Arial Narrow"/>
          <w:rPrChange w:id="554" w:author="Hazel Chikara" w:date="2021-03-27T22:34:00Z">
            <w:rPr>
              <w:rFonts w:ascii="Arial" w:hAnsi="Arial"/>
              <w:b/>
            </w:rPr>
          </w:rPrChange>
        </w:rPr>
        <w:tab/>
        <w:t>CONSIGNOR</w:t>
      </w:r>
    </w:p>
    <w:p w:rsidR="002004AF" w:rsidRPr="008D1D3E" w:rsidRDefault="002004AF" w:rsidP="002004AF">
      <w:pPr>
        <w:ind w:right="-700"/>
        <w:jc w:val="both"/>
        <w:rPr>
          <w:rFonts w:ascii="Arial Narrow" w:hAnsi="Arial Narrow"/>
          <w:rPrChange w:id="555" w:author="Hazel Chikara" w:date="2021-03-27T22:34:00Z">
            <w:rPr>
              <w:rFonts w:ascii="Arial" w:hAnsi="Arial"/>
              <w:b/>
            </w:rPr>
          </w:rPrChange>
        </w:rPr>
      </w:pPr>
    </w:p>
    <w:p w:rsidR="002004AF" w:rsidRPr="008D1D3E" w:rsidRDefault="002004AF" w:rsidP="002004AF">
      <w:pPr>
        <w:ind w:right="-700"/>
        <w:jc w:val="both"/>
        <w:rPr>
          <w:rFonts w:ascii="Arial Narrow" w:hAnsi="Arial Narrow"/>
          <w:rPrChange w:id="556" w:author="Hazel Chikara" w:date="2021-03-27T22:34:00Z">
            <w:rPr>
              <w:rFonts w:ascii="Arial" w:hAnsi="Arial"/>
              <w:b/>
            </w:rPr>
          </w:rPrChange>
        </w:rPr>
      </w:pPr>
    </w:p>
    <w:p w:rsidR="002004AF" w:rsidRPr="008D1D3E" w:rsidRDefault="002004AF" w:rsidP="002004AF">
      <w:pPr>
        <w:ind w:right="-700"/>
        <w:jc w:val="both"/>
        <w:rPr>
          <w:rFonts w:ascii="Arial Narrow" w:hAnsi="Arial Narrow"/>
          <w:rPrChange w:id="557" w:author="Hazel Chikara" w:date="2021-03-27T22:34:00Z">
            <w:rPr>
              <w:rFonts w:ascii="Arial" w:hAnsi="Arial"/>
            </w:rPr>
          </w:rPrChange>
        </w:rPr>
      </w:pPr>
      <w:r w:rsidRPr="008D1D3E">
        <w:rPr>
          <w:rFonts w:ascii="Arial Narrow" w:hAnsi="Arial Narrow"/>
          <w:rPrChange w:id="558" w:author="Hazel Chikara" w:date="2021-03-27T22:34:00Z">
            <w:rPr>
              <w:rFonts w:ascii="Arial" w:hAnsi="Arial"/>
            </w:rPr>
          </w:rPrChange>
        </w:rPr>
        <w:t>2. ____________________________</w:t>
      </w:r>
    </w:p>
    <w:p w:rsidR="002004AF" w:rsidRPr="008D1D3E" w:rsidRDefault="002004AF" w:rsidP="002004AF">
      <w:pPr>
        <w:ind w:right="-700"/>
        <w:jc w:val="both"/>
        <w:rPr>
          <w:rFonts w:ascii="Arial Narrow" w:hAnsi="Arial Narrow"/>
          <w:rPrChange w:id="559" w:author="Hazel Chikara" w:date="2021-03-27T22:34:00Z">
            <w:rPr>
              <w:rFonts w:ascii="Arial" w:hAnsi="Arial"/>
              <w:b/>
            </w:rPr>
          </w:rPrChange>
        </w:rPr>
      </w:pPr>
    </w:p>
    <w:p w:rsidR="002004AF" w:rsidRPr="008D1D3E" w:rsidRDefault="002004AF" w:rsidP="002004AF">
      <w:pPr>
        <w:ind w:right="-700"/>
        <w:jc w:val="both"/>
        <w:rPr>
          <w:rFonts w:ascii="Arial Narrow" w:hAnsi="Arial Narrow"/>
          <w:rPrChange w:id="560" w:author="Hazel Chikara" w:date="2021-03-27T22:34:00Z">
            <w:rPr>
              <w:rFonts w:ascii="Arial" w:hAnsi="Arial"/>
              <w:b/>
            </w:rPr>
          </w:rPrChange>
        </w:rPr>
      </w:pPr>
    </w:p>
    <w:p w:rsidR="002004AF" w:rsidRPr="008D1D3E" w:rsidRDefault="002004AF" w:rsidP="002004AF">
      <w:pPr>
        <w:ind w:right="-700"/>
        <w:jc w:val="both"/>
        <w:rPr>
          <w:rFonts w:ascii="Arial Narrow" w:hAnsi="Arial Narrow"/>
          <w:rPrChange w:id="561" w:author="Hazel Chikara" w:date="2021-03-27T22:34:00Z">
            <w:rPr>
              <w:rFonts w:ascii="Arial" w:hAnsi="Arial"/>
              <w:b/>
            </w:rPr>
          </w:rPrChange>
        </w:rPr>
      </w:pPr>
    </w:p>
    <w:p w:rsidR="002004AF" w:rsidRPr="008D1D3E" w:rsidRDefault="002004AF" w:rsidP="002004AF">
      <w:pPr>
        <w:ind w:right="-700"/>
        <w:jc w:val="both"/>
        <w:rPr>
          <w:rFonts w:ascii="Arial Narrow" w:hAnsi="Arial Narrow"/>
          <w:rPrChange w:id="562" w:author="Hazel Chikara" w:date="2021-03-27T22:34:00Z">
            <w:rPr>
              <w:rFonts w:ascii="Arial" w:hAnsi="Arial"/>
              <w:b/>
            </w:rPr>
          </w:rPrChange>
        </w:rPr>
      </w:pPr>
    </w:p>
    <w:p w:rsidR="002004AF" w:rsidRPr="008D1D3E" w:rsidRDefault="002004AF" w:rsidP="002004AF">
      <w:pPr>
        <w:ind w:right="-700"/>
        <w:jc w:val="both"/>
        <w:rPr>
          <w:rFonts w:ascii="Arial Narrow" w:hAnsi="Arial Narrow"/>
          <w:rPrChange w:id="563" w:author="Hazel Chikara" w:date="2021-03-27T22:34:00Z">
            <w:rPr>
              <w:rFonts w:ascii="Arial" w:hAnsi="Arial"/>
              <w:b/>
            </w:rPr>
          </w:rPrChange>
        </w:rPr>
      </w:pPr>
      <w:r w:rsidRPr="008D1D3E">
        <w:rPr>
          <w:rFonts w:ascii="Arial Narrow" w:hAnsi="Arial Narrow"/>
          <w:rPrChange w:id="564" w:author="Hazel Chikara" w:date="2021-03-27T22:34:00Z">
            <w:rPr>
              <w:rFonts w:ascii="Arial" w:hAnsi="Arial"/>
              <w:b/>
            </w:rPr>
          </w:rPrChange>
        </w:rPr>
        <w:t>SIGNED AT                             ON THIS             DAY OF                                      20</w:t>
      </w:r>
      <w:ins w:id="565" w:author="Hazel Chikara" w:date="2021-03-27T22:30:00Z">
        <w:r w:rsidR="002E03FC" w:rsidRPr="008D1D3E">
          <w:rPr>
            <w:rFonts w:ascii="Arial Narrow" w:hAnsi="Arial Narrow"/>
            <w:rPrChange w:id="566" w:author="Hazel Chikara" w:date="2021-03-27T22:34:00Z">
              <w:rPr>
                <w:rFonts w:ascii="Arial" w:hAnsi="Arial"/>
                <w:b/>
              </w:rPr>
            </w:rPrChange>
          </w:rPr>
          <w:t>2</w:t>
        </w:r>
      </w:ins>
      <w:r w:rsidRPr="008D1D3E">
        <w:rPr>
          <w:rFonts w:ascii="Arial Narrow" w:hAnsi="Arial Narrow"/>
          <w:rPrChange w:id="567" w:author="Hazel Chikara" w:date="2021-03-27T22:34:00Z">
            <w:rPr>
              <w:rFonts w:ascii="Arial" w:hAnsi="Arial"/>
              <w:b/>
            </w:rPr>
          </w:rPrChange>
        </w:rPr>
        <w:t>1</w:t>
      </w:r>
      <w:del w:id="568" w:author="Hazel Chikara" w:date="2021-03-27T22:30:00Z">
        <w:r w:rsidRPr="008D1D3E" w:rsidDel="002E03FC">
          <w:rPr>
            <w:rFonts w:ascii="Arial Narrow" w:hAnsi="Arial Narrow"/>
            <w:rPrChange w:id="569" w:author="Hazel Chikara" w:date="2021-03-27T22:34:00Z">
              <w:rPr>
                <w:rFonts w:ascii="Arial" w:hAnsi="Arial"/>
                <w:b/>
              </w:rPr>
            </w:rPrChange>
          </w:rPr>
          <w:delText>8</w:delText>
        </w:r>
      </w:del>
      <w:r w:rsidRPr="008D1D3E">
        <w:rPr>
          <w:rFonts w:ascii="Arial Narrow" w:hAnsi="Arial Narrow"/>
          <w:rPrChange w:id="570" w:author="Hazel Chikara" w:date="2021-03-27T22:34:00Z">
            <w:rPr>
              <w:rFonts w:ascii="Arial" w:hAnsi="Arial"/>
              <w:b/>
            </w:rPr>
          </w:rPrChange>
        </w:rPr>
        <w:t>.</w:t>
      </w:r>
    </w:p>
    <w:p w:rsidR="002004AF" w:rsidRPr="008D1D3E" w:rsidRDefault="002004AF" w:rsidP="002004AF">
      <w:pPr>
        <w:ind w:right="-700"/>
        <w:jc w:val="both"/>
        <w:rPr>
          <w:rFonts w:ascii="Arial Narrow" w:hAnsi="Arial Narrow"/>
          <w:rPrChange w:id="571" w:author="Hazel Chikara" w:date="2021-03-27T22:34:00Z">
            <w:rPr>
              <w:rFonts w:ascii="Arial" w:hAnsi="Arial"/>
              <w:b/>
            </w:rPr>
          </w:rPrChange>
        </w:rPr>
      </w:pPr>
    </w:p>
    <w:p w:rsidR="002004AF" w:rsidRPr="008D1D3E" w:rsidRDefault="002004AF" w:rsidP="002004AF">
      <w:pPr>
        <w:ind w:right="-700"/>
        <w:jc w:val="both"/>
        <w:rPr>
          <w:rFonts w:ascii="Arial Narrow" w:hAnsi="Arial Narrow"/>
          <w:rPrChange w:id="572" w:author="Hazel Chikara" w:date="2021-03-27T22:34:00Z">
            <w:rPr>
              <w:rFonts w:ascii="Arial" w:hAnsi="Arial"/>
              <w:b/>
            </w:rPr>
          </w:rPrChange>
        </w:rPr>
      </w:pPr>
    </w:p>
    <w:p w:rsidR="002004AF" w:rsidRPr="008D1D3E" w:rsidRDefault="002004AF" w:rsidP="002004AF">
      <w:pPr>
        <w:ind w:right="-700"/>
        <w:jc w:val="both"/>
        <w:rPr>
          <w:rFonts w:ascii="Arial Narrow" w:hAnsi="Arial Narrow"/>
          <w:rPrChange w:id="573" w:author="Hazel Chikara" w:date="2021-03-27T22:34:00Z">
            <w:rPr>
              <w:rFonts w:ascii="Arial" w:hAnsi="Arial"/>
            </w:rPr>
          </w:rPrChange>
        </w:rPr>
      </w:pPr>
      <w:r w:rsidRPr="008D1D3E">
        <w:rPr>
          <w:rFonts w:ascii="Arial Narrow" w:hAnsi="Arial Narrow"/>
          <w:rPrChange w:id="574" w:author="Hazel Chikara" w:date="2021-03-27T22:34:00Z">
            <w:rPr>
              <w:rFonts w:ascii="Arial" w:hAnsi="Arial"/>
            </w:rPr>
          </w:rPrChange>
        </w:rPr>
        <w:t xml:space="preserve">AS </w:t>
      </w:r>
      <w:del w:id="575" w:author="Hazel Chikara" w:date="2021-03-27T22:30:00Z">
        <w:r w:rsidRPr="008D1D3E" w:rsidDel="006859B5">
          <w:rPr>
            <w:rFonts w:ascii="Arial Narrow" w:hAnsi="Arial Narrow"/>
            <w:rPrChange w:id="576" w:author="Hazel Chikara" w:date="2021-03-27T22:34:00Z">
              <w:rPr>
                <w:rFonts w:ascii="Arial" w:hAnsi="Arial"/>
              </w:rPr>
            </w:rPrChange>
          </w:rPr>
          <w:delText>WITNESSES :</w:delText>
        </w:r>
      </w:del>
      <w:ins w:id="577" w:author="Hazel Chikara" w:date="2021-03-27T22:30:00Z">
        <w:r w:rsidR="006859B5" w:rsidRPr="008D1D3E">
          <w:rPr>
            <w:rFonts w:ascii="Arial Narrow" w:hAnsi="Arial Narrow"/>
            <w:rPrChange w:id="578" w:author="Hazel Chikara" w:date="2021-03-27T22:34:00Z">
              <w:rPr>
                <w:rFonts w:ascii="Arial" w:hAnsi="Arial"/>
              </w:rPr>
            </w:rPrChange>
          </w:rPr>
          <w:t>WITNESSES:</w:t>
        </w:r>
      </w:ins>
    </w:p>
    <w:p w:rsidR="002004AF" w:rsidRPr="008D1D3E" w:rsidRDefault="002004AF" w:rsidP="002004AF">
      <w:pPr>
        <w:ind w:right="-700"/>
        <w:jc w:val="both"/>
        <w:rPr>
          <w:rFonts w:ascii="Arial Narrow" w:hAnsi="Arial Narrow"/>
          <w:rPrChange w:id="579" w:author="Hazel Chikara" w:date="2021-03-27T22:34:00Z">
            <w:rPr>
              <w:rFonts w:ascii="Arial" w:hAnsi="Arial"/>
            </w:rPr>
          </w:rPrChange>
        </w:rPr>
      </w:pPr>
    </w:p>
    <w:p w:rsidR="002004AF" w:rsidRPr="008D1D3E" w:rsidRDefault="002004AF" w:rsidP="002004AF">
      <w:pPr>
        <w:ind w:right="-700"/>
        <w:jc w:val="both"/>
        <w:rPr>
          <w:rFonts w:ascii="Arial Narrow" w:hAnsi="Arial Narrow"/>
          <w:rPrChange w:id="580" w:author="Hazel Chikara" w:date="2021-03-27T22:34:00Z">
            <w:rPr>
              <w:rFonts w:ascii="Arial" w:hAnsi="Arial"/>
            </w:rPr>
          </w:rPrChange>
        </w:rPr>
      </w:pPr>
    </w:p>
    <w:p w:rsidR="002004AF" w:rsidRPr="008D1D3E" w:rsidRDefault="002004AF" w:rsidP="002004AF">
      <w:pPr>
        <w:ind w:right="-700"/>
        <w:jc w:val="both"/>
        <w:rPr>
          <w:rFonts w:ascii="Arial Narrow" w:hAnsi="Arial Narrow"/>
          <w:rPrChange w:id="581" w:author="Hazel Chikara" w:date="2021-03-27T22:34:00Z">
            <w:rPr>
              <w:rFonts w:ascii="Arial" w:hAnsi="Arial"/>
              <w:b/>
            </w:rPr>
          </w:rPrChange>
        </w:rPr>
      </w:pPr>
      <w:r w:rsidRPr="008D1D3E">
        <w:rPr>
          <w:rFonts w:ascii="Arial Narrow" w:hAnsi="Arial Narrow"/>
          <w:rPrChange w:id="582" w:author="Hazel Chikara" w:date="2021-03-27T22:34:00Z">
            <w:rPr>
              <w:rFonts w:ascii="Arial" w:hAnsi="Arial"/>
            </w:rPr>
          </w:rPrChange>
        </w:rPr>
        <w:t>1. ____________________________</w:t>
      </w:r>
      <w:r w:rsidRPr="008D1D3E">
        <w:rPr>
          <w:rFonts w:ascii="Arial Narrow" w:hAnsi="Arial Narrow"/>
          <w:rPrChange w:id="583" w:author="Hazel Chikara" w:date="2021-03-27T22:34:00Z">
            <w:rPr>
              <w:rFonts w:ascii="Arial" w:hAnsi="Arial"/>
            </w:rPr>
          </w:rPrChange>
        </w:rPr>
        <w:tab/>
      </w:r>
      <w:r w:rsidRPr="008D1D3E">
        <w:rPr>
          <w:rFonts w:ascii="Arial Narrow" w:hAnsi="Arial Narrow"/>
          <w:rPrChange w:id="584" w:author="Hazel Chikara" w:date="2021-03-27T22:34:00Z">
            <w:rPr>
              <w:rFonts w:ascii="Arial" w:hAnsi="Arial"/>
              <w:b/>
            </w:rPr>
          </w:rPrChange>
        </w:rPr>
        <w:tab/>
      </w:r>
      <w:r w:rsidRPr="008D1D3E">
        <w:rPr>
          <w:rFonts w:ascii="Arial Narrow" w:hAnsi="Arial Narrow"/>
          <w:rPrChange w:id="585" w:author="Hazel Chikara" w:date="2021-03-27T22:34:00Z">
            <w:rPr>
              <w:rFonts w:ascii="Arial" w:hAnsi="Arial"/>
              <w:b/>
            </w:rPr>
          </w:rPrChange>
        </w:rPr>
        <w:tab/>
        <w:t>____________________________</w:t>
      </w:r>
    </w:p>
    <w:p w:rsidR="002004AF" w:rsidRPr="008D1D3E" w:rsidRDefault="002004AF" w:rsidP="002004AF">
      <w:pPr>
        <w:ind w:right="-700"/>
        <w:jc w:val="both"/>
        <w:rPr>
          <w:rFonts w:ascii="Arial Narrow" w:hAnsi="Arial Narrow"/>
          <w:rPrChange w:id="586" w:author="Hazel Chikara" w:date="2021-03-27T22:34:00Z">
            <w:rPr>
              <w:rFonts w:ascii="Arial" w:hAnsi="Arial"/>
              <w:b/>
            </w:rPr>
          </w:rPrChange>
        </w:rPr>
      </w:pPr>
      <w:r w:rsidRPr="008D1D3E">
        <w:rPr>
          <w:rFonts w:ascii="Arial Narrow" w:hAnsi="Arial Narrow"/>
          <w:rPrChange w:id="587" w:author="Hazel Chikara" w:date="2021-03-27T22:34:00Z">
            <w:rPr>
              <w:rFonts w:ascii="Arial" w:hAnsi="Arial"/>
              <w:b/>
            </w:rPr>
          </w:rPrChange>
        </w:rPr>
        <w:tab/>
      </w:r>
      <w:r w:rsidRPr="008D1D3E">
        <w:rPr>
          <w:rFonts w:ascii="Arial Narrow" w:hAnsi="Arial Narrow"/>
          <w:rPrChange w:id="588" w:author="Hazel Chikara" w:date="2021-03-27T22:34:00Z">
            <w:rPr>
              <w:rFonts w:ascii="Arial" w:hAnsi="Arial"/>
              <w:b/>
            </w:rPr>
          </w:rPrChange>
        </w:rPr>
        <w:tab/>
      </w:r>
      <w:r w:rsidRPr="008D1D3E">
        <w:rPr>
          <w:rFonts w:ascii="Arial Narrow" w:hAnsi="Arial Narrow"/>
          <w:rPrChange w:id="589" w:author="Hazel Chikara" w:date="2021-03-27T22:34:00Z">
            <w:rPr>
              <w:rFonts w:ascii="Arial" w:hAnsi="Arial"/>
              <w:b/>
            </w:rPr>
          </w:rPrChange>
        </w:rPr>
        <w:tab/>
      </w:r>
      <w:r w:rsidRPr="008D1D3E">
        <w:rPr>
          <w:rFonts w:ascii="Arial Narrow" w:hAnsi="Arial Narrow"/>
          <w:rPrChange w:id="590" w:author="Hazel Chikara" w:date="2021-03-27T22:34:00Z">
            <w:rPr>
              <w:rFonts w:ascii="Arial" w:hAnsi="Arial"/>
              <w:b/>
            </w:rPr>
          </w:rPrChange>
        </w:rPr>
        <w:tab/>
      </w:r>
      <w:r w:rsidRPr="008D1D3E">
        <w:rPr>
          <w:rFonts w:ascii="Arial Narrow" w:hAnsi="Arial Narrow"/>
          <w:rPrChange w:id="591" w:author="Hazel Chikara" w:date="2021-03-27T22:34:00Z">
            <w:rPr>
              <w:rFonts w:ascii="Arial" w:hAnsi="Arial"/>
              <w:b/>
            </w:rPr>
          </w:rPrChange>
        </w:rPr>
        <w:tab/>
      </w:r>
      <w:r w:rsidRPr="008D1D3E">
        <w:rPr>
          <w:rFonts w:ascii="Arial Narrow" w:hAnsi="Arial Narrow"/>
          <w:rPrChange w:id="592" w:author="Hazel Chikara" w:date="2021-03-27T22:34:00Z">
            <w:rPr>
              <w:rFonts w:ascii="Arial" w:hAnsi="Arial"/>
              <w:b/>
            </w:rPr>
          </w:rPrChange>
        </w:rPr>
        <w:tab/>
      </w:r>
      <w:r w:rsidRPr="008D1D3E">
        <w:rPr>
          <w:rFonts w:ascii="Arial Narrow" w:hAnsi="Arial Narrow"/>
          <w:rPrChange w:id="593" w:author="Hazel Chikara" w:date="2021-03-27T22:34:00Z">
            <w:rPr>
              <w:rFonts w:ascii="Arial" w:hAnsi="Arial"/>
              <w:b/>
            </w:rPr>
          </w:rPrChange>
        </w:rPr>
        <w:tab/>
      </w:r>
      <w:r w:rsidRPr="008D1D3E">
        <w:rPr>
          <w:rFonts w:ascii="Arial Narrow" w:hAnsi="Arial Narrow"/>
          <w:rPrChange w:id="594" w:author="Hazel Chikara" w:date="2021-03-27T22:34:00Z">
            <w:rPr>
              <w:rFonts w:ascii="Arial" w:hAnsi="Arial"/>
              <w:b/>
            </w:rPr>
          </w:rPrChange>
        </w:rPr>
        <w:tab/>
        <w:t>CONSIGNEE</w:t>
      </w:r>
    </w:p>
    <w:p w:rsidR="002004AF" w:rsidRPr="008D1D3E" w:rsidRDefault="002004AF" w:rsidP="002004AF">
      <w:pPr>
        <w:ind w:right="-700"/>
        <w:jc w:val="both"/>
        <w:rPr>
          <w:rFonts w:ascii="Arial Narrow" w:hAnsi="Arial Narrow"/>
          <w:rPrChange w:id="595" w:author="Hazel Chikara" w:date="2021-03-27T22:34:00Z">
            <w:rPr>
              <w:rFonts w:ascii="Arial" w:hAnsi="Arial"/>
              <w:b/>
            </w:rPr>
          </w:rPrChange>
        </w:rPr>
      </w:pPr>
    </w:p>
    <w:p w:rsidR="009B2F3E" w:rsidRPr="008D1D3E" w:rsidRDefault="008D1D3E" w:rsidP="00BC4BAE">
      <w:pPr>
        <w:spacing w:line="360" w:lineRule="auto"/>
        <w:rPr>
          <w:rFonts w:ascii="Arial Narrow" w:hAnsi="Arial Narrow" w:cs="Arial"/>
          <w:rPrChange w:id="596" w:author="Hazel Chikara" w:date="2021-03-27T22:34:00Z">
            <w:rPr>
              <w:rFonts w:ascii="Arial" w:hAnsi="Arial" w:cs="Arial"/>
              <w:sz w:val="20"/>
              <w:szCs w:val="20"/>
            </w:rPr>
          </w:rPrChange>
        </w:rPr>
      </w:pPr>
      <w:bookmarkStart w:id="597" w:name="_GoBack"/>
      <w:bookmarkEnd w:id="597"/>
    </w:p>
    <w:sectPr w:rsidR="009B2F3E" w:rsidRPr="008D1D3E" w:rsidSect="00BB2F66">
      <w:headerReference w:type="even" r:id="rId8"/>
      <w:headerReference w:type="default" r:id="rId9"/>
      <w:footerReference w:type="even" r:id="rId10"/>
      <w:footerReference w:type="default" r:id="rId11"/>
      <w:headerReference w:type="first" r:id="rId12"/>
      <w:footerReference w:type="first" r:id="rId13"/>
      <w:pgSz w:w="11900" w:h="16840"/>
      <w:pgMar w:top="426" w:right="1440" w:bottom="426"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0DE" w:rsidRDefault="00D750DE" w:rsidP="001B1BE4">
      <w:r>
        <w:separator/>
      </w:r>
    </w:p>
  </w:endnote>
  <w:endnote w:type="continuationSeparator" w:id="0">
    <w:p w:rsidR="00D750DE" w:rsidRDefault="00D750DE" w:rsidP="001B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BE4" w:rsidRDefault="001B1B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BE4" w:rsidRDefault="001B1B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BE4" w:rsidRDefault="001B1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0DE" w:rsidRDefault="00D750DE" w:rsidP="001B1BE4">
      <w:r>
        <w:separator/>
      </w:r>
    </w:p>
  </w:footnote>
  <w:footnote w:type="continuationSeparator" w:id="0">
    <w:p w:rsidR="00D750DE" w:rsidRDefault="00D750DE" w:rsidP="001B1B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BE4" w:rsidRDefault="001B1BE4" w:rsidP="00153D5C">
    <w:pPr>
      <w:pStyle w:val="Header"/>
      <w:framePr w:wrap="none" w:vAnchor="text" w:hAnchor="margin" w:xAlign="right" w:y="1"/>
      <w:rPr>
        <w:rStyle w:val="PageNumber"/>
      </w:rPr>
    </w:pPr>
  </w:p>
  <w:sdt>
    <w:sdtPr>
      <w:rPr>
        <w:rStyle w:val="PageNumber"/>
      </w:rPr>
      <w:id w:val="1167755113"/>
      <w:docPartObj>
        <w:docPartGallery w:val="Page Numbers (Top of Page)"/>
        <w:docPartUnique/>
      </w:docPartObj>
    </w:sdtPr>
    <w:sdtEndPr>
      <w:rPr>
        <w:rStyle w:val="PageNumber"/>
      </w:rPr>
    </w:sdtEndPr>
    <w:sdtContent>
      <w:p w:rsidR="001B1BE4" w:rsidRDefault="00274BC0" w:rsidP="00153D5C">
        <w:pPr>
          <w:pStyle w:val="Header"/>
          <w:framePr w:wrap="none" w:vAnchor="text" w:hAnchor="margin" w:xAlign="right" w:y="1"/>
          <w:rPr>
            <w:rStyle w:val="PageNumber"/>
          </w:rPr>
        </w:pPr>
        <w:r>
          <w:rPr>
            <w:rStyle w:val="PageNumber"/>
          </w:rPr>
          <w:fldChar w:fldCharType="begin"/>
        </w:r>
        <w:r w:rsidR="001B1BE4">
          <w:rPr>
            <w:rStyle w:val="PageNumber"/>
          </w:rPr>
          <w:instrText xml:space="preserve"> PAGE </w:instrText>
        </w:r>
        <w:r>
          <w:rPr>
            <w:rStyle w:val="PageNumber"/>
          </w:rPr>
          <w:fldChar w:fldCharType="end"/>
        </w:r>
      </w:p>
    </w:sdtContent>
  </w:sdt>
  <w:p w:rsidR="001B1BE4" w:rsidRDefault="001B1BE4" w:rsidP="001B1BE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45236024"/>
      <w:docPartObj>
        <w:docPartGallery w:val="Page Numbers (Top of Page)"/>
        <w:docPartUnique/>
      </w:docPartObj>
    </w:sdtPr>
    <w:sdtEndPr>
      <w:rPr>
        <w:rStyle w:val="PageNumber"/>
      </w:rPr>
    </w:sdtEndPr>
    <w:sdtContent>
      <w:p w:rsidR="001B1BE4" w:rsidRDefault="00274BC0" w:rsidP="00153D5C">
        <w:pPr>
          <w:pStyle w:val="Header"/>
          <w:framePr w:wrap="none" w:vAnchor="text" w:hAnchor="margin" w:xAlign="right" w:y="1"/>
          <w:rPr>
            <w:rStyle w:val="PageNumber"/>
          </w:rPr>
        </w:pPr>
        <w:r>
          <w:rPr>
            <w:rStyle w:val="PageNumber"/>
          </w:rPr>
          <w:fldChar w:fldCharType="begin"/>
        </w:r>
        <w:r w:rsidR="001B1BE4">
          <w:rPr>
            <w:rStyle w:val="PageNumber"/>
          </w:rPr>
          <w:instrText xml:space="preserve"> PAGE </w:instrText>
        </w:r>
        <w:r>
          <w:rPr>
            <w:rStyle w:val="PageNumber"/>
          </w:rPr>
          <w:fldChar w:fldCharType="separate"/>
        </w:r>
        <w:r w:rsidR="008D1D3E">
          <w:rPr>
            <w:rStyle w:val="PageNumber"/>
            <w:noProof/>
          </w:rPr>
          <w:t>5</w:t>
        </w:r>
        <w:r>
          <w:rPr>
            <w:rStyle w:val="PageNumber"/>
          </w:rPr>
          <w:fldChar w:fldCharType="end"/>
        </w:r>
      </w:p>
    </w:sdtContent>
  </w:sdt>
  <w:p w:rsidR="001B1BE4" w:rsidRDefault="001B1BE4" w:rsidP="001B1BE4">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BE4" w:rsidRDefault="001B1B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96258"/>
    <w:multiLevelType w:val="multilevel"/>
    <w:tmpl w:val="65782FE4"/>
    <w:lvl w:ilvl="0">
      <w:start w:val="1"/>
      <w:numFmt w:val="decimal"/>
      <w:pStyle w:val="Heading1"/>
      <w:lvlText w:val="%1."/>
      <w:lvlJc w:val="left"/>
      <w:pPr>
        <w:tabs>
          <w:tab w:val="num" w:pos="360"/>
        </w:tabs>
        <w:ind w:left="284" w:hanging="284"/>
      </w:pPr>
      <w:rPr>
        <w:rFonts w:ascii="Arial" w:hAnsi="Arial" w:hint="default"/>
        <w:b/>
        <w:i w:val="0"/>
        <w:sz w:val="24"/>
        <w:szCs w:val="24"/>
      </w:rPr>
    </w:lvl>
    <w:lvl w:ilvl="1">
      <w:start w:val="1"/>
      <w:numFmt w:val="decimal"/>
      <w:pStyle w:val="Heading2"/>
      <w:lvlText w:val="%1.%2."/>
      <w:lvlJc w:val="left"/>
      <w:pPr>
        <w:tabs>
          <w:tab w:val="num" w:pos="794"/>
        </w:tabs>
        <w:ind w:left="794" w:hanging="510"/>
      </w:pPr>
      <w:rPr>
        <w:rFonts w:ascii="Verdana" w:hAnsi="Verdana" w:hint="default"/>
        <w:b w:val="0"/>
        <w:i w:val="0"/>
        <w:sz w:val="18"/>
      </w:rPr>
    </w:lvl>
    <w:lvl w:ilvl="2">
      <w:start w:val="1"/>
      <w:numFmt w:val="decimal"/>
      <w:pStyle w:val="Heading3"/>
      <w:lvlText w:val="%1.%2.%3."/>
      <w:lvlJc w:val="left"/>
      <w:pPr>
        <w:tabs>
          <w:tab w:val="num" w:pos="1457"/>
        </w:tabs>
        <w:ind w:left="907" w:hanging="170"/>
      </w:pPr>
      <w:rPr>
        <w:rFonts w:ascii="Verdana" w:hAnsi="Verdana" w:hint="default"/>
        <w:b w:val="0"/>
        <w:i w:val="0"/>
        <w:sz w:val="1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347092E"/>
    <w:multiLevelType w:val="multilevel"/>
    <w:tmpl w:val="D3944F88"/>
    <w:lvl w:ilvl="0">
      <w:start w:val="1"/>
      <w:numFmt w:val="decimal"/>
      <w:lvlText w:val="%1"/>
      <w:lvlJc w:val="left"/>
      <w:pPr>
        <w:ind w:left="360" w:hanging="360"/>
      </w:pPr>
      <w:rPr>
        <w:rFonts w:eastAsiaTheme="minorHAnsi" w:hint="default"/>
        <w:sz w:val="20"/>
      </w:rPr>
    </w:lvl>
    <w:lvl w:ilvl="1">
      <w:start w:val="1"/>
      <w:numFmt w:val="decimal"/>
      <w:lvlText w:val="%1.%2"/>
      <w:lvlJc w:val="left"/>
      <w:pPr>
        <w:ind w:left="360" w:hanging="360"/>
      </w:pPr>
      <w:rPr>
        <w:rFonts w:eastAsiaTheme="minorHAnsi" w:hint="default"/>
        <w:sz w:val="20"/>
      </w:rPr>
    </w:lvl>
    <w:lvl w:ilvl="2">
      <w:start w:val="1"/>
      <w:numFmt w:val="decimal"/>
      <w:lvlText w:val="%1.%2.%3"/>
      <w:lvlJc w:val="left"/>
      <w:pPr>
        <w:ind w:left="720" w:hanging="720"/>
      </w:pPr>
      <w:rPr>
        <w:rFonts w:eastAsiaTheme="minorHAnsi" w:hint="default"/>
        <w:sz w:val="20"/>
      </w:rPr>
    </w:lvl>
    <w:lvl w:ilvl="3">
      <w:start w:val="1"/>
      <w:numFmt w:val="decimal"/>
      <w:lvlText w:val="%1.%2.%3.%4"/>
      <w:lvlJc w:val="left"/>
      <w:pPr>
        <w:ind w:left="720" w:hanging="720"/>
      </w:pPr>
      <w:rPr>
        <w:rFonts w:eastAsiaTheme="minorHAnsi" w:hint="default"/>
        <w:sz w:val="20"/>
      </w:rPr>
    </w:lvl>
    <w:lvl w:ilvl="4">
      <w:start w:val="1"/>
      <w:numFmt w:val="decimal"/>
      <w:lvlText w:val="%1.%2.%3.%4.%5"/>
      <w:lvlJc w:val="left"/>
      <w:pPr>
        <w:ind w:left="1080" w:hanging="1080"/>
      </w:pPr>
      <w:rPr>
        <w:rFonts w:eastAsiaTheme="minorHAnsi" w:hint="default"/>
        <w:sz w:val="20"/>
      </w:rPr>
    </w:lvl>
    <w:lvl w:ilvl="5">
      <w:start w:val="1"/>
      <w:numFmt w:val="decimal"/>
      <w:lvlText w:val="%1.%2.%3.%4.%5.%6"/>
      <w:lvlJc w:val="left"/>
      <w:pPr>
        <w:ind w:left="1080" w:hanging="1080"/>
      </w:pPr>
      <w:rPr>
        <w:rFonts w:eastAsiaTheme="minorHAnsi" w:hint="default"/>
        <w:sz w:val="20"/>
      </w:rPr>
    </w:lvl>
    <w:lvl w:ilvl="6">
      <w:start w:val="1"/>
      <w:numFmt w:val="decimal"/>
      <w:lvlText w:val="%1.%2.%3.%4.%5.%6.%7"/>
      <w:lvlJc w:val="left"/>
      <w:pPr>
        <w:ind w:left="1440" w:hanging="1440"/>
      </w:pPr>
      <w:rPr>
        <w:rFonts w:eastAsiaTheme="minorHAnsi" w:hint="default"/>
        <w:sz w:val="20"/>
      </w:rPr>
    </w:lvl>
    <w:lvl w:ilvl="7">
      <w:start w:val="1"/>
      <w:numFmt w:val="decimal"/>
      <w:lvlText w:val="%1.%2.%3.%4.%5.%6.%7.%8"/>
      <w:lvlJc w:val="left"/>
      <w:pPr>
        <w:ind w:left="1440" w:hanging="1440"/>
      </w:pPr>
      <w:rPr>
        <w:rFonts w:eastAsiaTheme="minorHAnsi" w:hint="default"/>
        <w:sz w:val="20"/>
      </w:rPr>
    </w:lvl>
    <w:lvl w:ilvl="8">
      <w:start w:val="1"/>
      <w:numFmt w:val="decimal"/>
      <w:lvlText w:val="%1.%2.%3.%4.%5.%6.%7.%8.%9"/>
      <w:lvlJc w:val="left"/>
      <w:pPr>
        <w:ind w:left="1800" w:hanging="1800"/>
      </w:pPr>
      <w:rPr>
        <w:rFonts w:eastAsiaTheme="minorHAnsi" w:hint="default"/>
        <w:sz w:val="20"/>
      </w:rPr>
    </w:lvl>
  </w:abstractNum>
  <w:abstractNum w:abstractNumId="2" w15:restartNumberingAfterBreak="0">
    <w:nsid w:val="3B8638A5"/>
    <w:multiLevelType w:val="hybridMultilevel"/>
    <w:tmpl w:val="AC70F534"/>
    <w:lvl w:ilvl="0" w:tplc="360A979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3F920318"/>
    <w:multiLevelType w:val="hybridMultilevel"/>
    <w:tmpl w:val="1F0C884A"/>
    <w:lvl w:ilvl="0" w:tplc="7D442008">
      <w:start w:val="1"/>
      <w:numFmt w:val="decimal"/>
      <w:lvlText w:val="%1."/>
      <w:lvlJc w:val="left"/>
      <w:pPr>
        <w:ind w:left="1005" w:hanging="360"/>
      </w:pPr>
      <w:rPr>
        <w:rFonts w:hint="default"/>
      </w:rPr>
    </w:lvl>
    <w:lvl w:ilvl="1" w:tplc="1C090019" w:tentative="1">
      <w:start w:val="1"/>
      <w:numFmt w:val="lowerLetter"/>
      <w:lvlText w:val="%2."/>
      <w:lvlJc w:val="left"/>
      <w:pPr>
        <w:ind w:left="1725" w:hanging="360"/>
      </w:pPr>
    </w:lvl>
    <w:lvl w:ilvl="2" w:tplc="1C09001B" w:tentative="1">
      <w:start w:val="1"/>
      <w:numFmt w:val="lowerRoman"/>
      <w:lvlText w:val="%3."/>
      <w:lvlJc w:val="right"/>
      <w:pPr>
        <w:ind w:left="2445" w:hanging="180"/>
      </w:pPr>
    </w:lvl>
    <w:lvl w:ilvl="3" w:tplc="1C09000F" w:tentative="1">
      <w:start w:val="1"/>
      <w:numFmt w:val="decimal"/>
      <w:lvlText w:val="%4."/>
      <w:lvlJc w:val="left"/>
      <w:pPr>
        <w:ind w:left="3165" w:hanging="360"/>
      </w:pPr>
    </w:lvl>
    <w:lvl w:ilvl="4" w:tplc="1C090019" w:tentative="1">
      <w:start w:val="1"/>
      <w:numFmt w:val="lowerLetter"/>
      <w:lvlText w:val="%5."/>
      <w:lvlJc w:val="left"/>
      <w:pPr>
        <w:ind w:left="3885" w:hanging="360"/>
      </w:pPr>
    </w:lvl>
    <w:lvl w:ilvl="5" w:tplc="1C09001B" w:tentative="1">
      <w:start w:val="1"/>
      <w:numFmt w:val="lowerRoman"/>
      <w:lvlText w:val="%6."/>
      <w:lvlJc w:val="right"/>
      <w:pPr>
        <w:ind w:left="4605" w:hanging="180"/>
      </w:pPr>
    </w:lvl>
    <w:lvl w:ilvl="6" w:tplc="1C09000F" w:tentative="1">
      <w:start w:val="1"/>
      <w:numFmt w:val="decimal"/>
      <w:lvlText w:val="%7."/>
      <w:lvlJc w:val="left"/>
      <w:pPr>
        <w:ind w:left="5325" w:hanging="360"/>
      </w:pPr>
    </w:lvl>
    <w:lvl w:ilvl="7" w:tplc="1C090019" w:tentative="1">
      <w:start w:val="1"/>
      <w:numFmt w:val="lowerLetter"/>
      <w:lvlText w:val="%8."/>
      <w:lvlJc w:val="left"/>
      <w:pPr>
        <w:ind w:left="6045" w:hanging="360"/>
      </w:pPr>
    </w:lvl>
    <w:lvl w:ilvl="8" w:tplc="1C09001B" w:tentative="1">
      <w:start w:val="1"/>
      <w:numFmt w:val="lowerRoman"/>
      <w:lvlText w:val="%9."/>
      <w:lvlJc w:val="right"/>
      <w:pPr>
        <w:ind w:left="6765" w:hanging="180"/>
      </w:pPr>
    </w:lvl>
  </w:abstractNum>
  <w:abstractNum w:abstractNumId="4" w15:restartNumberingAfterBreak="0">
    <w:nsid w:val="45F871D8"/>
    <w:multiLevelType w:val="hybridMultilevel"/>
    <w:tmpl w:val="0638E3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zel Chikara">
    <w15:presenceInfo w15:providerId="None" w15:userId="Hazel Chik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D96696"/>
    <w:rsid w:val="0005095C"/>
    <w:rsid w:val="000542C6"/>
    <w:rsid w:val="00074DB6"/>
    <w:rsid w:val="000868EA"/>
    <w:rsid w:val="000E7FCA"/>
    <w:rsid w:val="001011FC"/>
    <w:rsid w:val="001107CD"/>
    <w:rsid w:val="00123952"/>
    <w:rsid w:val="00166F1A"/>
    <w:rsid w:val="00193551"/>
    <w:rsid w:val="001B1BE4"/>
    <w:rsid w:val="002004AF"/>
    <w:rsid w:val="00210B6D"/>
    <w:rsid w:val="00244002"/>
    <w:rsid w:val="00274BC0"/>
    <w:rsid w:val="002A15A6"/>
    <w:rsid w:val="002A33C8"/>
    <w:rsid w:val="002B1C17"/>
    <w:rsid w:val="002E03FC"/>
    <w:rsid w:val="00356A93"/>
    <w:rsid w:val="00402B17"/>
    <w:rsid w:val="00477B63"/>
    <w:rsid w:val="004C49C2"/>
    <w:rsid w:val="004F075E"/>
    <w:rsid w:val="00512E9C"/>
    <w:rsid w:val="00560A90"/>
    <w:rsid w:val="005A38AB"/>
    <w:rsid w:val="005E1C94"/>
    <w:rsid w:val="00600A51"/>
    <w:rsid w:val="00607672"/>
    <w:rsid w:val="00630AB6"/>
    <w:rsid w:val="006571A4"/>
    <w:rsid w:val="00657FED"/>
    <w:rsid w:val="006859B5"/>
    <w:rsid w:val="006B6069"/>
    <w:rsid w:val="0072452B"/>
    <w:rsid w:val="00751032"/>
    <w:rsid w:val="00786ECE"/>
    <w:rsid w:val="00801A34"/>
    <w:rsid w:val="00805D14"/>
    <w:rsid w:val="0081131E"/>
    <w:rsid w:val="008D1D3E"/>
    <w:rsid w:val="00987C6C"/>
    <w:rsid w:val="009B753E"/>
    <w:rsid w:val="00A47834"/>
    <w:rsid w:val="00B211DE"/>
    <w:rsid w:val="00B81BBC"/>
    <w:rsid w:val="00BB24F9"/>
    <w:rsid w:val="00BB2F66"/>
    <w:rsid w:val="00BC4BAE"/>
    <w:rsid w:val="00BC5E3F"/>
    <w:rsid w:val="00C0156C"/>
    <w:rsid w:val="00C6097A"/>
    <w:rsid w:val="00C964D9"/>
    <w:rsid w:val="00D04C10"/>
    <w:rsid w:val="00D750DE"/>
    <w:rsid w:val="00D9398A"/>
    <w:rsid w:val="00D96696"/>
    <w:rsid w:val="00DD65E8"/>
    <w:rsid w:val="00DF04AD"/>
    <w:rsid w:val="00E14815"/>
    <w:rsid w:val="00E21BF8"/>
    <w:rsid w:val="00EA73BA"/>
    <w:rsid w:val="00EF55BD"/>
    <w:rsid w:val="00F25415"/>
    <w:rsid w:val="00F52657"/>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6DE1F7EE-D98D-43C8-AFDC-A1045CAF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BC0"/>
  </w:style>
  <w:style w:type="paragraph" w:styleId="Heading1">
    <w:name w:val="heading 1"/>
    <w:basedOn w:val="Normal"/>
    <w:next w:val="Normal"/>
    <w:link w:val="Heading1Char"/>
    <w:qFormat/>
    <w:rsid w:val="00987C6C"/>
    <w:pPr>
      <w:numPr>
        <w:numId w:val="1"/>
      </w:numPr>
      <w:tabs>
        <w:tab w:val="clear" w:pos="360"/>
        <w:tab w:val="left" w:pos="567"/>
      </w:tabs>
      <w:spacing w:after="240"/>
      <w:ind w:left="567" w:hanging="567"/>
      <w:outlineLvl w:val="0"/>
    </w:pPr>
    <w:rPr>
      <w:rFonts w:ascii="Verdana" w:eastAsia="Times New Roman" w:hAnsi="Verdana" w:cs="Times New Roman"/>
      <w:b/>
      <w:spacing w:val="-2"/>
      <w:sz w:val="18"/>
      <w:szCs w:val="20"/>
    </w:rPr>
  </w:style>
  <w:style w:type="paragraph" w:styleId="Heading2">
    <w:name w:val="heading 2"/>
    <w:basedOn w:val="Normal"/>
    <w:next w:val="Normal"/>
    <w:link w:val="Heading2Char"/>
    <w:autoRedefine/>
    <w:qFormat/>
    <w:rsid w:val="00987C6C"/>
    <w:pPr>
      <w:numPr>
        <w:ilvl w:val="1"/>
        <w:numId w:val="1"/>
      </w:numPr>
      <w:tabs>
        <w:tab w:val="clear" w:pos="794"/>
        <w:tab w:val="left" w:pos="567"/>
        <w:tab w:val="num" w:pos="1246"/>
      </w:tabs>
      <w:spacing w:before="120" w:after="120"/>
      <w:ind w:left="1247" w:hanging="680"/>
      <w:jc w:val="both"/>
      <w:outlineLvl w:val="1"/>
    </w:pPr>
    <w:rPr>
      <w:rFonts w:ascii="Verdana" w:eastAsia="Times New Roman" w:hAnsi="Verdana" w:cs="Times New Roman"/>
      <w:spacing w:val="-2"/>
      <w:sz w:val="18"/>
      <w:szCs w:val="20"/>
    </w:rPr>
  </w:style>
  <w:style w:type="paragraph" w:styleId="Heading3">
    <w:name w:val="heading 3"/>
    <w:basedOn w:val="Normal"/>
    <w:next w:val="Normal"/>
    <w:link w:val="Heading3Char"/>
    <w:autoRedefine/>
    <w:qFormat/>
    <w:rsid w:val="00987C6C"/>
    <w:pPr>
      <w:keepNext/>
      <w:widowControl w:val="0"/>
      <w:numPr>
        <w:ilvl w:val="2"/>
        <w:numId w:val="1"/>
      </w:numPr>
      <w:tabs>
        <w:tab w:val="clear" w:pos="1457"/>
        <w:tab w:val="left" w:pos="567"/>
        <w:tab w:val="num" w:pos="2136"/>
      </w:tabs>
      <w:spacing w:before="120" w:after="120"/>
      <w:ind w:left="2136" w:hanging="890"/>
      <w:jc w:val="both"/>
      <w:outlineLvl w:val="2"/>
    </w:pPr>
    <w:rPr>
      <w:rFonts w:ascii="Verdana" w:eastAsia="Times New Roman" w:hAnsi="Verdana" w:cs="Times New Roman"/>
      <w:bCs/>
      <w:snapToGrid w:val="0"/>
      <w:spacing w:val="-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648632496560131538p1">
    <w:name w:val="m_8648632496560131538p1"/>
    <w:basedOn w:val="Normal"/>
    <w:rsid w:val="00D96696"/>
    <w:pPr>
      <w:spacing w:before="100" w:beforeAutospacing="1" w:after="100" w:afterAutospacing="1"/>
    </w:pPr>
    <w:rPr>
      <w:rFonts w:ascii="Times New Roman" w:eastAsia="Times New Roman" w:hAnsi="Times New Roman" w:cs="Times New Roman"/>
      <w:lang w:val="en-ZA"/>
    </w:rPr>
  </w:style>
  <w:style w:type="character" w:customStyle="1" w:styleId="m8648632496560131538s1">
    <w:name w:val="m_8648632496560131538s1"/>
    <w:basedOn w:val="DefaultParagraphFont"/>
    <w:rsid w:val="00D96696"/>
  </w:style>
  <w:style w:type="paragraph" w:customStyle="1" w:styleId="m8648632496560131538p2">
    <w:name w:val="m_8648632496560131538p2"/>
    <w:basedOn w:val="Normal"/>
    <w:rsid w:val="00D96696"/>
    <w:pPr>
      <w:spacing w:before="100" w:beforeAutospacing="1" w:after="100" w:afterAutospacing="1"/>
    </w:pPr>
    <w:rPr>
      <w:rFonts w:ascii="Times New Roman" w:eastAsia="Times New Roman" w:hAnsi="Times New Roman" w:cs="Times New Roman"/>
      <w:lang w:val="en-ZA"/>
    </w:rPr>
  </w:style>
  <w:style w:type="character" w:customStyle="1" w:styleId="m8648632496560131538s2">
    <w:name w:val="m_8648632496560131538s2"/>
    <w:basedOn w:val="DefaultParagraphFont"/>
    <w:rsid w:val="00D96696"/>
  </w:style>
  <w:style w:type="paragraph" w:customStyle="1" w:styleId="m8648632496560131538p3">
    <w:name w:val="m_8648632496560131538p3"/>
    <w:basedOn w:val="Normal"/>
    <w:rsid w:val="00D96696"/>
    <w:pPr>
      <w:spacing w:before="100" w:beforeAutospacing="1" w:after="100" w:afterAutospacing="1"/>
    </w:pPr>
    <w:rPr>
      <w:rFonts w:ascii="Times New Roman" w:eastAsia="Times New Roman" w:hAnsi="Times New Roman" w:cs="Times New Roman"/>
      <w:lang w:val="en-ZA"/>
    </w:rPr>
  </w:style>
  <w:style w:type="character" w:customStyle="1" w:styleId="m8648632496560131538s4">
    <w:name w:val="m_8648632496560131538s4"/>
    <w:basedOn w:val="DefaultParagraphFont"/>
    <w:rsid w:val="00D96696"/>
  </w:style>
  <w:style w:type="character" w:customStyle="1" w:styleId="m8648632496560131538apple-converted-space">
    <w:name w:val="m_8648632496560131538apple-converted-space"/>
    <w:basedOn w:val="DefaultParagraphFont"/>
    <w:rsid w:val="00D96696"/>
  </w:style>
  <w:style w:type="character" w:customStyle="1" w:styleId="Heading1Char">
    <w:name w:val="Heading 1 Char"/>
    <w:basedOn w:val="DefaultParagraphFont"/>
    <w:link w:val="Heading1"/>
    <w:rsid w:val="00987C6C"/>
    <w:rPr>
      <w:rFonts w:ascii="Verdana" w:eastAsia="Times New Roman" w:hAnsi="Verdana" w:cs="Times New Roman"/>
      <w:b/>
      <w:spacing w:val="-2"/>
      <w:sz w:val="18"/>
      <w:szCs w:val="20"/>
    </w:rPr>
  </w:style>
  <w:style w:type="character" w:customStyle="1" w:styleId="Heading2Char">
    <w:name w:val="Heading 2 Char"/>
    <w:basedOn w:val="DefaultParagraphFont"/>
    <w:link w:val="Heading2"/>
    <w:rsid w:val="00987C6C"/>
    <w:rPr>
      <w:rFonts w:ascii="Verdana" w:eastAsia="Times New Roman" w:hAnsi="Verdana" w:cs="Times New Roman"/>
      <w:spacing w:val="-2"/>
      <w:sz w:val="18"/>
      <w:szCs w:val="20"/>
    </w:rPr>
  </w:style>
  <w:style w:type="character" w:customStyle="1" w:styleId="Heading3Char">
    <w:name w:val="Heading 3 Char"/>
    <w:basedOn w:val="DefaultParagraphFont"/>
    <w:link w:val="Heading3"/>
    <w:rsid w:val="00987C6C"/>
    <w:rPr>
      <w:rFonts w:ascii="Verdana" w:eastAsia="Times New Roman" w:hAnsi="Verdana" w:cs="Times New Roman"/>
      <w:bCs/>
      <w:snapToGrid w:val="0"/>
      <w:spacing w:val="-2"/>
      <w:sz w:val="18"/>
      <w:szCs w:val="20"/>
    </w:rPr>
  </w:style>
  <w:style w:type="paragraph" w:styleId="Header">
    <w:name w:val="header"/>
    <w:basedOn w:val="Normal"/>
    <w:link w:val="HeaderChar"/>
    <w:uiPriority w:val="99"/>
    <w:unhideWhenUsed/>
    <w:rsid w:val="001B1BE4"/>
    <w:pPr>
      <w:tabs>
        <w:tab w:val="center" w:pos="4680"/>
        <w:tab w:val="right" w:pos="9360"/>
      </w:tabs>
    </w:pPr>
  </w:style>
  <w:style w:type="character" w:customStyle="1" w:styleId="HeaderChar">
    <w:name w:val="Header Char"/>
    <w:basedOn w:val="DefaultParagraphFont"/>
    <w:link w:val="Header"/>
    <w:uiPriority w:val="99"/>
    <w:rsid w:val="001B1BE4"/>
  </w:style>
  <w:style w:type="character" w:styleId="PageNumber">
    <w:name w:val="page number"/>
    <w:basedOn w:val="DefaultParagraphFont"/>
    <w:uiPriority w:val="99"/>
    <w:semiHidden/>
    <w:unhideWhenUsed/>
    <w:rsid w:val="001B1BE4"/>
  </w:style>
  <w:style w:type="paragraph" w:styleId="Footer">
    <w:name w:val="footer"/>
    <w:basedOn w:val="Normal"/>
    <w:link w:val="FooterChar"/>
    <w:uiPriority w:val="99"/>
    <w:unhideWhenUsed/>
    <w:rsid w:val="001B1BE4"/>
    <w:pPr>
      <w:tabs>
        <w:tab w:val="center" w:pos="4680"/>
        <w:tab w:val="right" w:pos="9360"/>
      </w:tabs>
    </w:pPr>
  </w:style>
  <w:style w:type="character" w:customStyle="1" w:styleId="FooterChar">
    <w:name w:val="Footer Char"/>
    <w:basedOn w:val="DefaultParagraphFont"/>
    <w:link w:val="Footer"/>
    <w:uiPriority w:val="99"/>
    <w:rsid w:val="001B1BE4"/>
  </w:style>
  <w:style w:type="paragraph" w:styleId="BalloonText">
    <w:name w:val="Balloon Text"/>
    <w:basedOn w:val="Normal"/>
    <w:link w:val="BalloonTextChar"/>
    <w:uiPriority w:val="99"/>
    <w:semiHidden/>
    <w:unhideWhenUsed/>
    <w:rsid w:val="001935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3551"/>
    <w:rPr>
      <w:rFonts w:ascii="Times New Roman" w:hAnsi="Times New Roman" w:cs="Times New Roman"/>
      <w:sz w:val="18"/>
      <w:szCs w:val="18"/>
    </w:rPr>
  </w:style>
  <w:style w:type="paragraph" w:styleId="NormalWeb">
    <w:name w:val="Normal (Web)"/>
    <w:basedOn w:val="Normal"/>
    <w:uiPriority w:val="99"/>
    <w:semiHidden/>
    <w:unhideWhenUsed/>
    <w:rsid w:val="000E7FCA"/>
    <w:pPr>
      <w:spacing w:before="100" w:beforeAutospacing="1" w:after="100" w:afterAutospacing="1"/>
    </w:pPr>
    <w:rPr>
      <w:rFonts w:ascii="Times New Roman" w:eastAsiaTheme="minorEastAsia" w:hAnsi="Times New Roman" w:cs="Times New Roman"/>
      <w:lang w:val="en-ZA"/>
    </w:rPr>
  </w:style>
  <w:style w:type="paragraph" w:styleId="ListParagraph">
    <w:name w:val="List Paragraph"/>
    <w:basedOn w:val="Normal"/>
    <w:uiPriority w:val="34"/>
    <w:qFormat/>
    <w:rsid w:val="000E7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00D2F-5216-4F9D-9865-A63F22632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5</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Hazel Chikara</cp:lastModifiedBy>
  <cp:revision>37</cp:revision>
  <dcterms:created xsi:type="dcterms:W3CDTF">2018-10-12T08:33:00Z</dcterms:created>
  <dcterms:modified xsi:type="dcterms:W3CDTF">2021-03-27T20:34:00Z</dcterms:modified>
</cp:coreProperties>
</file>